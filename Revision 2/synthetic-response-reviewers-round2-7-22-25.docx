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77777777" w:rsidR="00067684" w:rsidRDefault="00E02894" w:rsidP="00E02894">
      <w:pPr>
        <w:ind w:firstLine="720"/>
      </w:pPr>
      <w:r>
        <w:t>The methods section of the manuscript has been updated as follows: “</w:t>
      </w:r>
      <w:r w:rsidR="00C34CD3" w:rsidRPr="00C34CD3">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C34CD3" w:rsidRPr="00C34CD3">
        <w:rPr>
          <w:i/>
          <w:iCs/>
        </w:rPr>
        <w:t>p</w:t>
      </w:r>
      <w:r w:rsidR="00C34CD3" w:rsidRPr="00C34CD3">
        <w:t xml:space="preserve">-value and effect size were recorded. We then evaluated whether 95% of </w:t>
      </w:r>
      <w:r w:rsidR="00C34CD3" w:rsidRPr="00C34CD3">
        <w:rPr>
          <w:i/>
          <w:iCs/>
        </w:rPr>
        <w:t>p</w:t>
      </w:r>
      <w:r w:rsidR="00C34CD3" w:rsidRPr="00C34CD3">
        <w:t xml:space="preserve">-values and effect sizes from the synthetic datasets demonstrated a similar result as the original study, Measures of effect size and their interpretation for each study </w:t>
      </w:r>
      <w:proofErr w:type="gramStart"/>
      <w:r w:rsidR="00C34CD3" w:rsidRPr="00C34CD3">
        <w:t>are</w:t>
      </w:r>
      <w:proofErr w:type="gramEnd"/>
      <w:r w:rsidR="00C34CD3" w:rsidRPr="00C34CD3">
        <w:t xml:space="preserve"> provided in Table 3. Associated results and figures for this stability analyses are provided in Appendix A.</w:t>
      </w:r>
      <w:r w:rsidR="000002BE">
        <w:t xml:space="preserve"> </w:t>
      </w:r>
      <w:r w:rsidR="000002BE" w:rsidRPr="000002BE">
        <w:t xml:space="preserve">Since Curtis et al. (2023) did not perform inferential statistical models, we directly compared each synthetic dataset to the original data with a zero-inflated beta multilevel model with the </w:t>
      </w:r>
      <w:proofErr w:type="spellStart"/>
      <w:r w:rsidR="000002BE" w:rsidRPr="000002BE">
        <w:rPr>
          <w:i/>
          <w:iCs/>
        </w:rPr>
        <w:t>gamlss</w:t>
      </w:r>
      <w:proofErr w:type="spellEnd"/>
      <w:r w:rsidR="000002BE" w:rsidRPr="000002BE">
        <w:t xml:space="preserve"> package (version 5.4.3) (Stasinopoulos &amp; Rigby, 2007). This model included a fixed effect of dataset type (synthetic vs. original) and a random intercept of participant. The </w:t>
      </w:r>
      <w:r w:rsidR="000002BE" w:rsidRPr="000002BE">
        <w:rPr>
          <w:i/>
          <w:iCs/>
        </w:rPr>
        <w:t>p</w:t>
      </w:r>
      <w:r w:rsidR="000002BE" w:rsidRPr="000002BE">
        <w:t xml:space="preserve">-value from both zero-inflated and beta portions of the model were evaluated and </w:t>
      </w:r>
      <w:r w:rsidR="000002BE" w:rsidRPr="000002BE">
        <w:rPr>
          <w:i/>
          <w:iCs/>
        </w:rPr>
        <w:t>p</w:t>
      </w:r>
      <w:r w:rsidR="000002BE" w:rsidRPr="000002BE">
        <w:t xml:space="preserve"> &lt; .05 was interpreted no statistically significant difference between the synthetic and original dataset. The pre-registered analysis plan and corresponding deviations are publicly available on the Open Science Framework (https://osf.io/vhgq2).</w:t>
      </w:r>
      <w:r>
        <w:t>” (</w:t>
      </w:r>
      <w:r w:rsidRPr="00E02894">
        <w:rPr>
          <w:b/>
          <w:bCs/>
        </w:rPr>
        <w:t>lines X – X</w:t>
      </w:r>
      <w:r>
        <w:t>)</w:t>
      </w:r>
    </w:p>
    <w:p w14:paraId="404BBF46" w14:textId="1BBC5587" w:rsidR="002B0039" w:rsidRDefault="00067684" w:rsidP="004473B1">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C0002D">
        <w:t>” (</w:t>
      </w:r>
      <w:r w:rsidR="00C0002D">
        <w:rPr>
          <w:b/>
          <w:bCs/>
        </w:rPr>
        <w:t>lines X – X</w:t>
      </w:r>
      <w:r w:rsidR="00C0002D" w:rsidRPr="00C0002D">
        <w:t>)</w:t>
      </w:r>
    </w:p>
    <w:p w14:paraId="0C3974C5" w14:textId="433C3F46" w:rsidR="006C3131" w:rsidRDefault="00900A05" w:rsidP="00C0002D">
      <w:pPr>
        <w:ind w:firstLine="720"/>
      </w:pPr>
      <w:r w:rsidRPr="00900A05">
        <w:br/>
      </w:r>
      <w:r w:rsidRPr="00900A05">
        <w:br/>
        <w:t xml:space="preserve">Below are my own comments and suggestions for improvement. Some of them appear </w:t>
      </w:r>
      <w:proofErr w:type="gramStart"/>
      <w:r w:rsidRPr="00900A05">
        <w:t>critical, but</w:t>
      </w:r>
      <w:proofErr w:type="gramEnd"/>
      <w:r w:rsidRPr="00900A05">
        <w:t xml:space="preserve"> are straightforward to address (if the authors agree), Thus I marked it as “minor revision”. The manuscript will be considered for publication when all these concerns are addressed.</w:t>
      </w:r>
      <w:r w:rsidRPr="00900A05">
        <w:br/>
      </w:r>
      <w:r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However, I do not believe that synthetic aggregate data are suitable for (new) hypothesis </w:t>
      </w:r>
      <w:r w:rsidRPr="00900A05">
        <w:lastRenderedPageBreak/>
        <w:t>validation or for generating new research questions. Please adjust in the statement ending on line 126 (change-tracked version, same below) accordingly.</w:t>
      </w:r>
      <w:r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 (</w:t>
      </w:r>
      <w:r w:rsidR="006C3131" w:rsidRPr="00D85E21">
        <w:rPr>
          <w:b/>
          <w:bCs/>
        </w:rPr>
        <w:t>lines X – X</w:t>
      </w:r>
      <w:r w:rsidR="006C3131">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w:t>
      </w:r>
      <w:proofErr w:type="spellStart"/>
      <w:r w:rsidRPr="00900A05">
        <w:t>Jarmin</w:t>
      </w:r>
      <w:proofErr w:type="spellEnd"/>
      <w:r w:rsidRPr="00900A05">
        <w:t xml:space="preserve"> et al., 2014)." I do not see “widely used” in their paper. Instead, </w:t>
      </w:r>
      <w:proofErr w:type="spellStart"/>
      <w:r w:rsidRPr="00900A05">
        <w:t>Jarmin</w:t>
      </w:r>
      <w:proofErr w:type="spellEnd"/>
      <w:r w:rsidRPr="00900A05">
        <w:t xml:space="preserve">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7708052B"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w:t>
      </w:r>
      <w:proofErr w:type="spellStart"/>
      <w:r w:rsidR="00F4517F">
        <w:t>Jarmin</w:t>
      </w:r>
      <w:proofErr w:type="spellEnd"/>
      <w:r w:rsidR="00F4517F">
        <w:t xml:space="preserve">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Synthetic data generation has been used in government agencies, such as the United States Census Bureau (</w:t>
      </w:r>
      <w:proofErr w:type="spellStart"/>
      <w:r w:rsidR="007524D4" w:rsidRPr="007524D4">
        <w:t>Jarmin</w:t>
      </w:r>
      <w:proofErr w:type="spellEnd"/>
      <w:r w:rsidR="007524D4" w:rsidRPr="007524D4">
        <w:t xml:space="preserve">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Pr>
          <w:b/>
          <w:bCs/>
        </w:rPr>
        <w:t>lines X – X)</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70535EB1" w14:textId="2735A760" w:rsidR="008A6CCC" w:rsidRDefault="00122AA0" w:rsidP="00900A05">
      <w:pPr>
        <w:rPr>
          <w:ins w:id="0" w:author="Thompson, Austin" w:date="2025-07-21T11:34:00Z" w16du:dateUtc="2025-07-21T16:34:00Z"/>
        </w:rPr>
      </w:pPr>
      <w:r w:rsidRPr="00122AA0">
        <w:rPr>
          <w:b/>
          <w:bCs/>
          <w:u w:val="single"/>
        </w:rPr>
        <w:t>Response</w:t>
      </w:r>
      <w:r w:rsidRPr="00122AA0">
        <w:rPr>
          <w:u w:val="single"/>
        </w:rPr>
        <w:t>:</w:t>
      </w:r>
      <w:r w:rsidRPr="00122AA0">
        <w:t xml:space="preserve"> </w:t>
      </w:r>
      <w:r w:rsidR="00503AA1">
        <w:t>W</w:t>
      </w:r>
      <w:ins w:id="1" w:author="Thompson, Austin" w:date="2025-07-21T11:32:00Z" w16du:dateUtc="2025-07-21T16:32:00Z">
        <w:r w:rsidR="008A6CCC">
          <w:t>e have up</w:t>
        </w:r>
      </w:ins>
      <w:ins w:id="2" w:author="Thompson, Austin" w:date="2025-07-21T11:33:00Z" w16du:dateUtc="2025-07-21T16:33:00Z">
        <w:r w:rsidR="008A6CCC">
          <w:t xml:space="preserve">dated the introduction to specify that synthetic data can be applied to any data type (raw, intermediate, or analysis data). </w:t>
        </w:r>
      </w:ins>
      <w:ins w:id="3" w:author="Thompson, Austin" w:date="2025-07-21T11:34:00Z" w16du:dateUtc="2025-07-21T16:34:00Z">
        <w:r w:rsidR="008A6CCC">
          <w:t>This section now reads as, “</w:t>
        </w:r>
        <w:r w:rsidR="008A6CCC" w:rsidRPr="00A55161">
          <w:t xml:space="preserve">This approach can be applied to a wide variety of data types </w:t>
        </w:r>
        <w:r w:rsidR="008A6CCC" w:rsidRPr="008A6CCC">
          <w:rPr>
            <w:i/>
            <w:iCs/>
          </w:rPr>
          <w:t>(e.g., raw, intermediate, or analysis data)</w:t>
        </w:r>
        <w:r w:rsidR="008A6CCC">
          <w:t xml:space="preserve"> and variables (e.g., qualitative </w:t>
        </w:r>
        <w:r w:rsidR="008A6CCC" w:rsidRPr="00A55161">
          <w:t>demographic information</w:t>
        </w:r>
        <w:r w:rsidR="008A6CCC">
          <w:t xml:space="preserve"> or quantitative </w:t>
        </w:r>
        <w:r w:rsidR="008A6CCC" w:rsidRPr="00A55161">
          <w:t>outcome measures)</w:t>
        </w:r>
        <w:r w:rsidR="008A6CCC">
          <w:t xml:space="preserve">.” </w:t>
        </w:r>
      </w:ins>
    </w:p>
    <w:p w14:paraId="2634A3BB" w14:textId="77777777" w:rsidR="008A6CCC" w:rsidRDefault="008A6CCC" w:rsidP="00900A05">
      <w:pPr>
        <w:rPr>
          <w:ins w:id="4" w:author="Thompson, Austin" w:date="2025-07-21T11:34:00Z" w16du:dateUtc="2025-07-21T16:34:00Z"/>
        </w:rPr>
      </w:pPr>
    </w:p>
    <w:p w14:paraId="32DAC6FB" w14:textId="45403534" w:rsidR="008A6CCC" w:rsidRDefault="0069002D" w:rsidP="00900A05">
      <w:ins w:id="5" w:author="jcb2271" w:date="2025-07-22T14:18:00Z" w16du:dateUtc="2025-07-22T18:18:00Z">
        <w:r>
          <w:lastRenderedPageBreak/>
          <w:t>W</w:t>
        </w:r>
      </w:ins>
      <w:ins w:id="6" w:author="Thompson, Austin" w:date="2025-07-21T11:33:00Z" w16du:dateUtc="2025-07-21T16:33:00Z">
        <w:r w:rsidR="008A6CCC">
          <w:t xml:space="preserve">e </w:t>
        </w:r>
      </w:ins>
      <w:ins w:id="7" w:author="jcb2271" w:date="2025-07-22T14:18:00Z" w16du:dateUtc="2025-07-22T18:18:00Z">
        <w:r>
          <w:t xml:space="preserve">have also </w:t>
        </w:r>
      </w:ins>
      <w:ins w:id="8" w:author="jcb2271" w:date="2025-07-22T14:19:00Z" w16du:dateUtc="2025-07-22T18:19:00Z">
        <w:r>
          <w:t xml:space="preserve">further </w:t>
        </w:r>
      </w:ins>
      <w:ins w:id="9" w:author="Thompson, Austin" w:date="2025-07-21T11:33:00Z" w16du:dateUtc="2025-07-21T16:33:00Z">
        <w:r w:rsidR="008A6CCC">
          <w:t>specif</w:t>
        </w:r>
      </w:ins>
      <w:ins w:id="10" w:author="jcb2271" w:date="2025-07-22T14:18:00Z" w16du:dateUtc="2025-07-22T18:18:00Z">
        <w:r>
          <w:t>ied</w:t>
        </w:r>
      </w:ins>
      <w:ins w:id="11" w:author="Thompson, Austin" w:date="2025-07-21T11:33:00Z" w16du:dateUtc="2025-07-21T16:33:00Z">
        <w:r w:rsidR="008A6CCC">
          <w:t xml:space="preserve"> that our aim is to test the </w:t>
        </w:r>
      </w:ins>
      <w:ins w:id="12" w:author="Thompson, Austin" w:date="2025-07-21T11:34:00Z" w16du:dateUtc="2025-07-21T16:34:00Z">
        <w:r w:rsidR="008A6CCC">
          <w:t>feasibility and utility of using synthetic data to generate analysis data</w:t>
        </w:r>
      </w:ins>
      <w:ins w:id="13" w:author="Thompson, Austin" w:date="2025-07-21T11:35:00Z" w16du:dateUtc="2025-07-21T16:35:00Z">
        <w:r w:rsidR="008A6CCC">
          <w:t>: “</w:t>
        </w:r>
        <w:r w:rsidR="008A6CCC" w:rsidRPr="00A55161">
          <w:t>To address this gap, the present study aimed to explore the feasibility and preliminary utility of</w:t>
        </w:r>
        <w:r w:rsidR="008A6CCC">
          <w:t xml:space="preserve"> </w:t>
        </w:r>
        <w:r w:rsidR="008A6CCC" w:rsidRPr="008A6CCC">
          <w:rPr>
            <w:i/>
            <w:iCs/>
          </w:rPr>
          <w:t>generating synthetic analysis data</w:t>
        </w:r>
        <w:r w:rsidR="008A6CCC" w:rsidRPr="00A55161">
          <w:t xml:space="preserve"> in CSD.</w:t>
        </w:r>
        <w:r w:rsidR="008A6CCC">
          <w:t>”</w:t>
        </w:r>
      </w:ins>
    </w:p>
    <w:p w14:paraId="15736A3D" w14:textId="46B54311" w:rsidR="009B491B" w:rsidRDefault="00900A05" w:rsidP="00900A05">
      <w:r w:rsidRPr="00900A05">
        <w:br/>
        <w:t>Below are some more specific suggested edits.</w:t>
      </w:r>
      <w:r w:rsidRPr="00900A05">
        <w:br/>
      </w:r>
      <w:r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77777777" w:rsidR="009B491B" w:rsidRDefault="009B491B" w:rsidP="00900A05">
      <w:commentRangeStart w:id="14"/>
      <w:commentRangeStart w:id="15"/>
      <w:commentRangeStart w:id="16"/>
      <w:r w:rsidRPr="009B491B">
        <w:rPr>
          <w:b/>
          <w:bCs/>
          <w:u w:val="single"/>
        </w:rPr>
        <w:t>Response</w:t>
      </w:r>
      <w:r w:rsidRPr="009B491B">
        <w:rPr>
          <w:u w:val="single"/>
        </w:rPr>
        <w:t>:</w:t>
      </w:r>
      <w:r w:rsidRPr="009B491B">
        <w:t xml:space="preserve"> X</w:t>
      </w:r>
      <w:commentRangeEnd w:id="14"/>
      <w:r w:rsidR="00362102">
        <w:rPr>
          <w:rStyle w:val="CommentReference"/>
        </w:rPr>
        <w:commentReference w:id="14"/>
      </w:r>
      <w:commentRangeEnd w:id="15"/>
      <w:r w:rsidR="008A6CCC">
        <w:rPr>
          <w:rStyle w:val="CommentReference"/>
        </w:rPr>
        <w:commentReference w:id="15"/>
      </w:r>
      <w:commentRangeEnd w:id="16"/>
      <w:r w:rsidR="0069002D">
        <w:rPr>
          <w:rStyle w:val="CommentReference"/>
        </w:rPr>
        <w:commentReference w:id="16"/>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43D03FF9" w14:textId="77777777" w:rsidR="009B491B" w:rsidRDefault="009B491B" w:rsidP="00900A05">
      <w:pPr>
        <w:rPr>
          <w:ins w:id="17" w:author="Thompson, Austin" w:date="2025-07-21T12:47:00Z" w16du:dateUtc="2025-07-21T17:47:00Z"/>
        </w:rPr>
      </w:pPr>
      <w:r w:rsidRPr="009B491B">
        <w:rPr>
          <w:b/>
          <w:bCs/>
          <w:u w:val="single"/>
        </w:rPr>
        <w:t>Response</w:t>
      </w:r>
      <w:r w:rsidRPr="009B491B">
        <w:rPr>
          <w:u w:val="single"/>
        </w:rPr>
        <w:t>:</w:t>
      </w:r>
      <w:r w:rsidRPr="009B491B">
        <w:t xml:space="preserve"> </w:t>
      </w:r>
      <w:commentRangeStart w:id="18"/>
      <w:commentRangeStart w:id="19"/>
      <w:r w:rsidRPr="009B491B">
        <w:t>X</w:t>
      </w:r>
      <w:commentRangeEnd w:id="18"/>
      <w:r w:rsidR="003731C1">
        <w:rPr>
          <w:rStyle w:val="CommentReference"/>
        </w:rPr>
        <w:commentReference w:id="18"/>
      </w:r>
      <w:commentRangeEnd w:id="19"/>
      <w:r w:rsidR="00AD1D05">
        <w:rPr>
          <w:rStyle w:val="CommentReference"/>
        </w:rPr>
        <w:commentReference w:id="19"/>
      </w:r>
    </w:p>
    <w:p w14:paraId="7FC548A8" w14:textId="6CA5AC4D" w:rsidR="00606F74" w:rsidRDefault="00606F74" w:rsidP="00900A05">
      <w:ins w:id="20" w:author="Thompson, Austin" w:date="2025-07-21T12:47:00Z" w16du:dateUtc="2025-07-21T17:47:00Z">
        <w:r>
          <w:t xml:space="preserve">We have revised the introductory paragraph to </w:t>
        </w:r>
      </w:ins>
      <w:ins w:id="21" w:author="Thompson, Austin" w:date="2025-07-21T13:00:00Z" w16du:dateUtc="2025-07-21T18:00:00Z">
        <w:r w:rsidR="00AD1D05">
          <w:t xml:space="preserve">define </w:t>
        </w:r>
      </w:ins>
      <w:ins w:id="22" w:author="Thompson, Austin" w:date="2025-07-21T13:01:00Z" w16du:dateUtc="2025-07-21T18:01:00Z">
        <w:r w:rsidR="00AD1D05">
          <w:t>research transparency. It now reads as: “</w:t>
        </w:r>
        <w:r w:rsidR="00AD1D05" w:rsidRPr="00AD1D05">
          <w:t xml:space="preserve">Transparency and openness are fundamental tenets of science, </w:t>
        </w:r>
        <w:r w:rsidR="00AD1D05" w:rsidRPr="00AD1D05">
          <w:rPr>
            <w:i/>
            <w:iCs/>
            <w:rPrChange w:id="23" w:author="Thompson, Austin" w:date="2025-07-21T13:01:00Z" w16du:dateUtc="2025-07-21T18:01:00Z">
              <w:rPr/>
            </w:rPrChange>
          </w:rPr>
          <w:t>with transparency referring to the ability of others to clearly understand how scientific conclusions were reached, including the data, methods, and analyses used (</w:t>
        </w:r>
        <w:proofErr w:type="spellStart"/>
        <w:r w:rsidR="00AD1D05" w:rsidRPr="00AD1D05">
          <w:rPr>
            <w:i/>
            <w:iCs/>
            <w:rPrChange w:id="24" w:author="Thompson, Austin" w:date="2025-07-21T13:01:00Z" w16du:dateUtc="2025-07-21T18:01:00Z">
              <w:rPr/>
            </w:rPrChange>
          </w:rPr>
          <w:t>Aguinis</w:t>
        </w:r>
        <w:proofErr w:type="spellEnd"/>
        <w:r w:rsidR="00AD1D05" w:rsidRPr="00AD1D05">
          <w:rPr>
            <w:i/>
            <w:iCs/>
            <w:rPrChange w:id="25" w:author="Thompson, Austin" w:date="2025-07-21T13:01:00Z" w16du:dateUtc="2025-07-21T18:01:00Z">
              <w:rPr/>
            </w:rPrChange>
          </w:rPr>
          <w:t xml:space="preserve"> et al., 2018). A key aspect of transparency is computational reproducibility,</w:t>
        </w:r>
        <w:r w:rsidR="00AD1D05" w:rsidRPr="00AD1D05">
          <w:t xml:space="preserve"> which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w:t>
        </w:r>
      </w:ins>
      <w:ins w:id="26" w:author="Thompson, Austin" w:date="2025-07-21T13:02:00Z" w16du:dateUtc="2025-07-21T18:02:00Z">
        <w:r w:rsidR="00AD1D05">
          <w:t>e</w:t>
        </w:r>
      </w:ins>
      <w:ins w:id="27" w:author="Thompson, Austin" w:date="2025-07-21T13:01:00Z" w16du:dateUtc="2025-07-21T18:01:00Z">
        <w:r w:rsidR="00AD1D05" w:rsidRPr="00AD1D05">
          <w:t>,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r w:rsidR="00AD1D05">
          <w:t>”</w:t>
        </w:r>
      </w:ins>
    </w:p>
    <w:p w14:paraId="4AF677C8" w14:textId="69793845" w:rsidR="009B491B" w:rsidRDefault="00900A05" w:rsidP="00900A05">
      <w:r w:rsidRPr="00900A05">
        <w:br/>
      </w:r>
      <w:commentRangeStart w:id="28"/>
      <w:r w:rsidRPr="00900A05">
        <w:t xml:space="preserve">Figure 5 </w:t>
      </w:r>
      <w:commentRangeEnd w:id="28"/>
      <w:r w:rsidR="001D60E8">
        <w:rPr>
          <w:rStyle w:val="CommentReference"/>
        </w:rPr>
        <w:commentReference w:id="28"/>
      </w:r>
      <w:r w:rsidRPr="00900A05">
        <w:t>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00446135" w:rsidR="00FB6CDB" w:rsidRDefault="009B491B" w:rsidP="00900A05">
      <w:commentRangeStart w:id="29"/>
      <w:commentRangeStart w:id="30"/>
      <w:r w:rsidRPr="009B491B">
        <w:rPr>
          <w:b/>
          <w:bCs/>
          <w:u w:val="single"/>
        </w:rPr>
        <w:t>Response</w:t>
      </w:r>
      <w:commentRangeEnd w:id="29"/>
      <w:r w:rsidR="004B798E">
        <w:rPr>
          <w:rStyle w:val="CommentReference"/>
        </w:rPr>
        <w:commentReference w:id="29"/>
      </w:r>
      <w:commentRangeEnd w:id="30"/>
      <w:r w:rsidR="00AD1D05">
        <w:rPr>
          <w:rStyle w:val="CommentReference"/>
        </w:rPr>
        <w:commentReference w:id="30"/>
      </w:r>
      <w:r w:rsidRPr="009B491B">
        <w:rPr>
          <w:u w:val="single"/>
        </w:rPr>
        <w:t>:</w:t>
      </w:r>
      <w:r w:rsidRPr="009B491B">
        <w:t xml:space="preserve"> </w:t>
      </w:r>
      <w:r w:rsidR="004B798E">
        <w:t xml:space="preserve">We have </w:t>
      </w:r>
      <w:r w:rsidR="008B13A6">
        <w:t>added</w:t>
      </w:r>
      <w:r w:rsidR="004B798E">
        <w:t xml:space="preserve"> this figure </w:t>
      </w:r>
      <w:r w:rsidR="008B13A6">
        <w:t xml:space="preserve">to the manuscript </w:t>
      </w:r>
      <w:r w:rsidR="008B13A6" w:rsidRPr="008B13A6">
        <w:rPr>
          <w:b/>
          <w:bCs/>
        </w:rPr>
        <w:t>(</w:t>
      </w:r>
      <w:r w:rsidR="004B798E" w:rsidRPr="004B798E">
        <w:rPr>
          <w:b/>
          <w:bCs/>
        </w:rPr>
        <w:t>line X</w:t>
      </w:r>
      <w:r w:rsidR="008B13A6">
        <w:rPr>
          <w:b/>
          <w:bCs/>
        </w:rPr>
        <w:t>)</w:t>
      </w:r>
      <w:r w:rsidR="004B798E">
        <w:t>.</w:t>
      </w:r>
      <w:r w:rsidR="00900A05" w:rsidRPr="00900A05">
        <w:br/>
      </w:r>
      <w:r w:rsidR="00900A05" w:rsidRPr="00900A05">
        <w:br/>
        <w:t xml:space="preserve">Table 3 has a symbol display issue (some symbols are shown as rectangles), although they </w:t>
      </w:r>
      <w:r w:rsidR="00900A05" w:rsidRPr="00900A05">
        <w:lastRenderedPageBreak/>
        <w:t>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17CC1D06" w14:textId="77777777" w:rsidR="00606F74" w:rsidRDefault="0082033F" w:rsidP="00900A05">
      <w:pPr>
        <w:rPr>
          <w:ins w:id="31" w:author="Thompson, Austin" w:date="2025-07-21T12:38:00Z" w16du:dateUtc="2025-07-21T17:38:00Z"/>
        </w:rPr>
      </w:pPr>
      <w:commentRangeStart w:id="32"/>
      <w:commentRangeStart w:id="33"/>
      <w:commentRangeStart w:id="34"/>
      <w:r w:rsidRPr="0082033F">
        <w:rPr>
          <w:b/>
          <w:bCs/>
          <w:u w:val="single"/>
        </w:rPr>
        <w:t>Response</w:t>
      </w:r>
      <w:commentRangeEnd w:id="32"/>
      <w:r w:rsidR="00F07400">
        <w:rPr>
          <w:rStyle w:val="CommentReference"/>
        </w:rPr>
        <w:commentReference w:id="32"/>
      </w:r>
      <w:commentRangeEnd w:id="33"/>
      <w:r w:rsidR="001D60E8">
        <w:rPr>
          <w:rStyle w:val="CommentReference"/>
        </w:rPr>
        <w:commentReference w:id="33"/>
      </w:r>
      <w:commentRangeEnd w:id="34"/>
      <w:r w:rsidR="00C47F89">
        <w:rPr>
          <w:rStyle w:val="CommentReference"/>
        </w:rPr>
        <w:commentReference w:id="34"/>
      </w:r>
      <w:r w:rsidRPr="0082033F">
        <w:rPr>
          <w:u w:val="single"/>
        </w:rPr>
        <w:t>:</w:t>
      </w:r>
      <w:r w:rsidRPr="0082033F">
        <w:t xml:space="preserve"> X</w:t>
      </w:r>
    </w:p>
    <w:p w14:paraId="55F8E6BB" w14:textId="4B196CF3" w:rsidR="00900A05" w:rsidRDefault="00606F74" w:rsidP="00900A05">
      <w:ins w:id="35" w:author="Thompson, Austin" w:date="2025-07-21T12:38:00Z" w16du:dateUtc="2025-07-21T17:38:00Z">
        <w:r>
          <w:t>Th</w:t>
        </w:r>
      </w:ins>
      <w:ins w:id="36" w:author="Thompson, Austin" w:date="2025-07-21T12:39:00Z" w16du:dateUtc="2025-07-21T17:39:00Z">
        <w:r>
          <w:t>is paragraph has been revised for accuracy and clarity. It now reads as, “</w:t>
        </w:r>
        <w:r w:rsidRPr="00A55161">
          <w:t xml:space="preserve">For example, consider a dataset containing </w:t>
        </w:r>
        <w:r>
          <w:t>four</w:t>
        </w:r>
        <w:r w:rsidRPr="00A55161">
          <w:t xml:space="preserve"> variables: participant ID, </w:t>
        </w:r>
        <w:r>
          <w:t xml:space="preserve">sex (categorical), </w:t>
        </w:r>
        <w:r w:rsidRPr="00A55161">
          <w:t>age</w:t>
        </w:r>
        <w:r>
          <w:t xml:space="preserve"> (continuous), and weight (continuous)</w:t>
        </w:r>
        <w:r w:rsidRPr="00A55161">
          <w:t xml:space="preserve">. The process would begin by synthesizing </w:t>
        </w:r>
        <w:r>
          <w:t xml:space="preserve">sex by estimating its distribution based on the original data and sampling synthetic values from that distribution. </w:t>
        </w:r>
        <w:r w:rsidRPr="00A55161">
          <w:t xml:space="preserve">Age would then be synthesized conditionally based on the synthetic </w:t>
        </w:r>
        <w:r>
          <w:t>sex values</w:t>
        </w:r>
        <w:r w:rsidRPr="00A55161">
          <w:t xml:space="preserve">, </w:t>
        </w:r>
        <w:r>
          <w:t>using a model that captures the relationship between sex and age in the original data</w:t>
        </w:r>
        <w:r w:rsidRPr="00A55161">
          <w:t xml:space="preserve">. Finally, weight would be synthesized conditionally on both </w:t>
        </w:r>
        <w:r>
          <w:t>sex</w:t>
        </w:r>
        <w:r w:rsidRPr="00A55161">
          <w:t xml:space="preserve"> and age, </w:t>
        </w:r>
        <w:r>
          <w:t>again based on relationships estimated from the observed data</w:t>
        </w:r>
        <w:r w:rsidRPr="00A55161">
          <w:t>.</w:t>
        </w:r>
        <w:r>
          <w:t xml:space="preserve"> </w:t>
        </w:r>
        <w:r w:rsidRPr="00035059">
          <w:t>Participant IDs, which serve only as identifiers and do not contain meaningful information, would be randomly assigned after data synthesis is complete.</w:t>
        </w:r>
        <w:r>
          <w:t>”</w:t>
        </w:r>
      </w:ins>
      <w:r w:rsidR="00900A05" w:rsidRPr="00900A05">
        <w:br/>
      </w:r>
      <w:r w:rsidR="00900A05" w:rsidRPr="00900A05">
        <w:br/>
        <w:t>I am not sure why the discussion on raw vs. intermediate data was removed. I found it interesting and suggest considering reintroducing that discussion.</w:t>
      </w:r>
    </w:p>
    <w:p w14:paraId="6C745BA5" w14:textId="5DB4D662"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(lines X – X)</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w:t>
      </w:r>
      <w:proofErr w:type="gramStart"/>
      <w:r w:rsidRPr="00900A05">
        <w:t>Overall</w:t>
      </w:r>
      <w:proofErr w:type="gramEnd"/>
      <w:r w:rsidRPr="00900A05">
        <w:t xml:space="preserve"> Strengths  </w:t>
      </w:r>
      <w:r w:rsidRPr="00900A05">
        <w:br/>
        <w:t xml:space="preserve"> 2. Importance  </w:t>
      </w:r>
      <w:r w:rsidRPr="00900A05">
        <w:br/>
        <w:t xml:space="preserve"> 3. Justification/Rationale  </w:t>
      </w:r>
      <w:r w:rsidRPr="00900A05">
        <w:br/>
      </w:r>
      <w:r w:rsidRPr="00900A05">
        <w:lastRenderedPageBreak/>
        <w:t xml:space="preserve"> 4. Methods/Approach  </w:t>
      </w:r>
      <w:r w:rsidRPr="00900A05">
        <w:br/>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 xml:space="preserve">(2) The inclusion of a SCED study is of clear benefit. However, I notice that it is not included in the supplemental material simulations. Second, while the synthpop package seems to have had difficulty reproducing the SCED data, in a Bayesian framework such as used by </w:t>
      </w:r>
      <w:proofErr w:type="spellStart"/>
      <w:r w:rsidR="00900A05" w:rsidRPr="00900A05">
        <w:t>Robinaugh</w:t>
      </w:r>
      <w:proofErr w:type="spellEnd"/>
      <w:r w:rsidR="00900A05" w:rsidRPr="00900A05">
        <w:t xml:space="preserve">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5D09D327" w:rsidR="00900A05" w:rsidRPr="00900A05" w:rsidRDefault="00031194" w:rsidP="00900A05">
      <w:r w:rsidRPr="00031194">
        <w:rPr>
          <w:b/>
          <w:bCs/>
          <w:u w:val="single"/>
        </w:rPr>
        <w:t>Response</w:t>
      </w:r>
      <w:r w:rsidRPr="00031194">
        <w:rPr>
          <w:u w:val="single"/>
        </w:rPr>
        <w:t>:</w:t>
      </w:r>
      <w:r w:rsidRPr="00031194">
        <w:t xml:space="preserve"> </w:t>
      </w:r>
      <w:r w:rsidR="00AF59BE">
        <w:t xml:space="preserve">We have included the SCED study in the stability analysis, and updated the discussion to include the potential benefits of a fully Bayesian analytical approach, as </w:t>
      </w:r>
      <w:r w:rsidR="00AF59BE">
        <w:lastRenderedPageBreak/>
        <w:t>follows: “</w:t>
      </w:r>
      <w:r w:rsidR="00F75567" w:rsidRPr="00F75567">
        <w:t>Additionally, another potential method for handling more complex, hierarchical data involves creating synthetic datasets by sampling posterior predictive distributions through a fully Bayesian analytical approach; however, this method does not guarantee anonymization and should be used with caution when sharing confidential and highly sensitive data.</w:t>
      </w:r>
      <w:r w:rsidR="00F75567">
        <w:t>” (</w:t>
      </w:r>
      <w:r w:rsidR="00F75567">
        <w:rPr>
          <w:b/>
          <w:bCs/>
        </w:rPr>
        <w:t>lines X – X</w:t>
      </w:r>
      <w:r w:rsidR="00F75567">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jcb2271" w:date="2025-07-14T12:45:00Z" w:initials="JB">
    <w:p w14:paraId="1FE9815D" w14:textId="0BB3F7DD" w:rsidR="00362102" w:rsidRDefault="00362102" w:rsidP="00362102">
      <w:pPr>
        <w:pStyle w:val="CommentText"/>
      </w:pPr>
      <w:r>
        <w:rPr>
          <w:rStyle w:val="CommentReference"/>
        </w:rPr>
        <w:annotationRef/>
      </w:r>
      <w:r>
        <w:t>Any ideas?</w:t>
      </w:r>
      <w:r>
        <w:br/>
      </w:r>
    </w:p>
    <w:p w14:paraId="4D9F6C40" w14:textId="7F382B11" w:rsidR="00362102" w:rsidRPr="00362102" w:rsidRDefault="00E26CA2" w:rsidP="00362102">
      <w:pPr>
        <w:pStyle w:val="CommentText"/>
        <w:rPr>
          <w:b/>
          <w:bCs/>
        </w:rPr>
      </w:pPr>
      <w:r>
        <w:t xml:space="preserve">How about – </w:t>
      </w:r>
      <w:r w:rsidR="00362102">
        <w:br/>
      </w:r>
      <w:r w:rsidR="00362102" w:rsidRPr="00362102">
        <w:rPr>
          <w:i/>
          <w:iCs/>
        </w:rPr>
        <w:t>Using Synthetic Data in Communication Sciences and Disorders to Promote Data Analysis Transparency and Reproducibility</w:t>
      </w:r>
    </w:p>
    <w:p w14:paraId="729E1853" w14:textId="7808A3A5" w:rsidR="00362102" w:rsidRDefault="00362102">
      <w:pPr>
        <w:pStyle w:val="CommentText"/>
      </w:pPr>
    </w:p>
  </w:comment>
  <w:comment w:id="15" w:author="Thompson, Austin" w:date="2025-07-21T11:42:00Z" w:initials="TA">
    <w:p w14:paraId="3A7114C5" w14:textId="77777777" w:rsidR="008A6CCC" w:rsidRDefault="008A6CCC" w:rsidP="008A6CCC">
      <w:r>
        <w:rPr>
          <w:rStyle w:val="CommentReference"/>
        </w:rPr>
        <w:annotationRef/>
      </w:r>
      <w:r>
        <w:rPr>
          <w:sz w:val="20"/>
          <w:szCs w:val="20"/>
        </w:rPr>
        <w:t>This wouldn't be directly getting at the editors comment, but what about something with computational reproducibility?</w:t>
      </w:r>
    </w:p>
    <w:p w14:paraId="1F3695EC" w14:textId="77777777" w:rsidR="008A6CCC" w:rsidRDefault="008A6CCC" w:rsidP="008A6CCC"/>
    <w:p w14:paraId="0C2235BC" w14:textId="77777777" w:rsidR="008A6CCC" w:rsidRDefault="008A6CCC" w:rsidP="008A6CCC">
      <w:r>
        <w:rPr>
          <w:sz w:val="20"/>
          <w:szCs w:val="20"/>
        </w:rPr>
        <w:t>Using Synthetic Data in Communication Disorders to Promote Computational Reproducibility</w:t>
      </w:r>
    </w:p>
    <w:p w14:paraId="17742D37" w14:textId="77777777" w:rsidR="008A6CCC" w:rsidRDefault="008A6CCC" w:rsidP="008A6CCC"/>
    <w:p w14:paraId="525AF721" w14:textId="77777777" w:rsidR="008A6CCC" w:rsidRDefault="008A6CCC" w:rsidP="008A6CCC">
      <w:r>
        <w:rPr>
          <w:sz w:val="20"/>
          <w:szCs w:val="20"/>
        </w:rPr>
        <w:t>Otherwise, I like your suggestion.</w:t>
      </w:r>
    </w:p>
  </w:comment>
  <w:comment w:id="16" w:author="jcb2271" w:date="2025-07-22T14:20:00Z" w:initials="JB">
    <w:p w14:paraId="60C8DAE1" w14:textId="0EF6AC81" w:rsidR="0069002D" w:rsidRDefault="0069002D">
      <w:pPr>
        <w:pStyle w:val="CommentText"/>
      </w:pPr>
      <w:r>
        <w:rPr>
          <w:rStyle w:val="CommentReference"/>
        </w:rPr>
        <w:annotationRef/>
      </w:r>
      <w:r>
        <w:t>Ooh I like it! Maybe:</w:t>
      </w:r>
      <w:r>
        <w:br/>
      </w:r>
      <w:r>
        <w:br/>
      </w:r>
      <w:r w:rsidRPr="0069002D">
        <w:t>Using Synthetic Data in Communication Disorders to Promote Computational Reproducibility</w:t>
      </w:r>
      <w:r>
        <w:t xml:space="preserve"> and Transparency</w:t>
      </w:r>
    </w:p>
  </w:comment>
  <w:comment w:id="18" w:author="jcb2271" w:date="2025-07-21T07:53:00Z" w:initials="JB">
    <w:p w14:paraId="6145AF08" w14:textId="4F97202F" w:rsidR="003731C1" w:rsidRDefault="003731C1">
      <w:pPr>
        <w:pStyle w:val="CommentText"/>
      </w:pPr>
      <w:r>
        <w:rPr>
          <w:rStyle w:val="CommentReference"/>
        </w:rPr>
        <w:annotationRef/>
      </w:r>
      <w:r>
        <w:t xml:space="preserve">Ideas on how to make this more </w:t>
      </w:r>
      <w:proofErr w:type="gramStart"/>
      <w:r>
        <w:t>explicit?</w:t>
      </w:r>
      <w:proofErr w:type="gramEnd"/>
    </w:p>
  </w:comment>
  <w:comment w:id="19" w:author="Thompson, Austin" w:date="2025-07-21T13:02:00Z" w:initials="TA">
    <w:p w14:paraId="6AEB57BC" w14:textId="77777777" w:rsidR="00AD1D05" w:rsidRDefault="00AD1D05" w:rsidP="00AD1D05">
      <w:r>
        <w:rPr>
          <w:rStyle w:val="CommentReference"/>
        </w:rPr>
        <w:annotationRef/>
      </w:r>
      <w:r>
        <w:rPr>
          <w:sz w:val="20"/>
          <w:szCs w:val="20"/>
        </w:rPr>
        <w:t>Such a silly thing to have to explain.</w:t>
      </w:r>
    </w:p>
    <w:p w14:paraId="6191B91C" w14:textId="77777777" w:rsidR="00AD1D05" w:rsidRDefault="00AD1D05" w:rsidP="00AD1D05"/>
    <w:p w14:paraId="2E776414" w14:textId="77777777" w:rsidR="00AD1D05" w:rsidRDefault="00AD1D05" w:rsidP="00AD1D05">
      <w:r>
        <w:rPr>
          <w:sz w:val="20"/>
          <w:szCs w:val="20"/>
        </w:rPr>
        <w:t>Here is the citation I used:</w:t>
      </w:r>
    </w:p>
    <w:p w14:paraId="7E94D02A" w14:textId="77777777" w:rsidR="00AD1D05" w:rsidRDefault="00AD1D05" w:rsidP="00AD1D05">
      <w:hyperlink r:id="rId1" w:history="1">
        <w:r w:rsidRPr="00B56780">
          <w:rPr>
            <w:rStyle w:val="Hyperlink"/>
            <w:sz w:val="20"/>
            <w:szCs w:val="20"/>
          </w:rPr>
          <w:t>https://journals.aom.org/doi/full/10.5465/annals.2016.0011</w:t>
        </w:r>
      </w:hyperlink>
    </w:p>
  </w:comment>
  <w:comment w:id="28" w:author="Thompson, Austin" w:date="2025-07-21T12:37:00Z" w:initials="TA">
    <w:p w14:paraId="5BA2839E" w14:textId="056C6410" w:rsidR="001D60E8" w:rsidRDefault="001D60E8" w:rsidP="001D60E8">
      <w:r>
        <w:rPr>
          <w:rStyle w:val="CommentReference"/>
        </w:rPr>
        <w:annotationRef/>
      </w:r>
      <w:r>
        <w:rPr>
          <w:sz w:val="20"/>
          <w:szCs w:val="20"/>
        </w:rPr>
        <w:t>Because this figure is no longer used in the discussion/call to action for data sharing, should we make the "Can I share my data? Yes, you likely can." less snarky?</w:t>
      </w:r>
    </w:p>
    <w:p w14:paraId="04A0249C" w14:textId="77777777" w:rsidR="001D60E8" w:rsidRDefault="001D60E8" w:rsidP="001D60E8"/>
    <w:p w14:paraId="6A7090C5" w14:textId="77777777" w:rsidR="001D60E8" w:rsidRDefault="001D60E8" w:rsidP="001D60E8">
      <w:r>
        <w:rPr>
          <w:sz w:val="20"/>
          <w:szCs w:val="20"/>
        </w:rPr>
        <w:t>Does it read as snarky?</w:t>
      </w:r>
    </w:p>
  </w:comment>
  <w:comment w:id="29" w:author="jcb2271" w:date="2025-07-14T12:59:00Z" w:initials="JB">
    <w:p w14:paraId="4D8457E0" w14:textId="0BC37C7A" w:rsidR="004B798E" w:rsidRDefault="004B798E">
      <w:pPr>
        <w:pStyle w:val="CommentText"/>
      </w:pPr>
      <w:r>
        <w:rPr>
          <w:rStyle w:val="CommentReference"/>
        </w:rPr>
        <w:annotationRef/>
      </w:r>
      <w:r>
        <w:t>Thoughts on figure title?</w:t>
      </w:r>
    </w:p>
    <w:p w14:paraId="58F73DA7" w14:textId="77777777" w:rsidR="004B798E" w:rsidRDefault="004B798E">
      <w:pPr>
        <w:pStyle w:val="CommentText"/>
      </w:pPr>
    </w:p>
    <w:p w14:paraId="7DC1FBF8" w14:textId="401019FF" w:rsidR="004B798E" w:rsidRDefault="004B798E">
      <w:pPr>
        <w:pStyle w:val="CommentText"/>
      </w:pPr>
      <w:r w:rsidRPr="004B798E">
        <w:t>Figure 1. Illustration of a data sharing strategy.</w:t>
      </w:r>
    </w:p>
  </w:comment>
  <w:comment w:id="30" w:author="Thompson, Austin" w:date="2025-07-21T13:02:00Z" w:initials="TA">
    <w:p w14:paraId="7B2EA4D9" w14:textId="77777777" w:rsidR="00AD1D05" w:rsidRDefault="00AD1D05" w:rsidP="00AD1D05">
      <w:r>
        <w:rPr>
          <w:rStyle w:val="CommentReference"/>
        </w:rPr>
        <w:annotationRef/>
      </w:r>
      <w:r>
        <w:rPr>
          <w:sz w:val="20"/>
          <w:szCs w:val="20"/>
        </w:rPr>
        <w:t>I like that. NOT a framework.</w:t>
      </w:r>
    </w:p>
  </w:comment>
  <w:comment w:id="32" w:author="jcb2271" w:date="2025-07-21T07:52:00Z" w:initials="JB">
    <w:p w14:paraId="6E610BAE" w14:textId="018E208B" w:rsidR="00F07400" w:rsidRDefault="00F07400">
      <w:pPr>
        <w:pStyle w:val="CommentText"/>
      </w:pPr>
      <w:r>
        <w:rPr>
          <w:rStyle w:val="CommentReference"/>
        </w:rPr>
        <w:annotationRef/>
      </w:r>
      <w:r>
        <w:t>Any ideas here on how to reframe this?</w:t>
      </w:r>
    </w:p>
  </w:comment>
  <w:comment w:id="33" w:author="Thompson, Austin" w:date="2025-07-21T12:31:00Z" w:initials="TA">
    <w:p w14:paraId="7BB7F225" w14:textId="77777777" w:rsidR="001D60E8" w:rsidRDefault="001D60E8" w:rsidP="001D60E8">
      <w:r>
        <w:rPr>
          <w:rStyle w:val="CommentReference"/>
        </w:rPr>
        <w:annotationRef/>
      </w:r>
      <w:r>
        <w:rPr>
          <w:sz w:val="20"/>
          <w:szCs w:val="20"/>
        </w:rPr>
        <w:t xml:space="preserve">Okay, I took a crack at rewriting this example. I used the paragraph in Section 2.1 of the synthpop article as a reference:  </w:t>
      </w:r>
      <w:hyperlink r:id="rId2" w:history="1">
        <w:r w:rsidRPr="00BE454E">
          <w:rPr>
            <w:rStyle w:val="Hyperlink"/>
            <w:sz w:val="20"/>
            <w:szCs w:val="20"/>
          </w:rPr>
          <w:t>https://cran.r-project.org/web/packages/synthpop/vignettes/synthpop.pdf</w:t>
        </w:r>
      </w:hyperlink>
    </w:p>
    <w:p w14:paraId="5AD15F77" w14:textId="77777777" w:rsidR="001D60E8" w:rsidRDefault="001D60E8" w:rsidP="001D60E8"/>
    <w:p w14:paraId="2D4849E6" w14:textId="77777777" w:rsidR="001D60E8" w:rsidRDefault="001D60E8" w:rsidP="001D60E8">
      <w:r>
        <w:rPr>
          <w:sz w:val="20"/>
          <w:szCs w:val="20"/>
        </w:rPr>
        <w:t>I also added sex as a variable, to demonstrate how synthpop can model both categorical and continuous data.</w:t>
      </w:r>
    </w:p>
    <w:p w14:paraId="4947C516" w14:textId="77777777" w:rsidR="001D60E8" w:rsidRDefault="001D60E8" w:rsidP="001D60E8"/>
    <w:p w14:paraId="4522B3C9" w14:textId="77777777" w:rsidR="001D60E8" w:rsidRDefault="001D60E8" w:rsidP="001D60E8">
      <w:r>
        <w:rPr>
          <w:sz w:val="20"/>
          <w:szCs w:val="20"/>
        </w:rPr>
        <w:t>I think the editor/reviewer is correct. The ID's aren't explicitly modeled or synthesized.</w:t>
      </w:r>
    </w:p>
  </w:comment>
  <w:comment w:id="34" w:author="jcb2271" w:date="2025-07-22T14:22:00Z" w:initials="JB">
    <w:p w14:paraId="181C7D82" w14:textId="4F97C73F" w:rsidR="00C47F89" w:rsidRDefault="00C47F89">
      <w:pPr>
        <w:pStyle w:val="CommentText"/>
      </w:pPr>
      <w:r>
        <w:rPr>
          <w:rStyle w:val="CommentReference"/>
        </w:rPr>
        <w:annotationRef/>
      </w:r>
      <w:r>
        <w:t xml:space="preserve">Love it! Maybe the source of my confusion was for cases where data is </w:t>
      </w:r>
      <w:proofErr w:type="gramStart"/>
      <w:r>
        <w:t>hierarchical</w:t>
      </w:r>
      <w:proofErr w:type="gramEnd"/>
      <w:r>
        <w:t xml:space="preserve"> and information is nested within an ID. Or maybe that doesn’t make sense </w:t>
      </w:r>
      <w:proofErr w:type="spellStart"/>
      <w:r>
        <w:t>haha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E1853" w15:done="0"/>
  <w15:commentEx w15:paraId="525AF721" w15:paraIdParent="729E1853" w15:done="0"/>
  <w15:commentEx w15:paraId="60C8DAE1" w15:paraIdParent="729E1853" w15:done="0"/>
  <w15:commentEx w15:paraId="6145AF08" w15:done="0"/>
  <w15:commentEx w15:paraId="7E94D02A" w15:paraIdParent="6145AF08" w15:done="0"/>
  <w15:commentEx w15:paraId="6A7090C5" w15:done="0"/>
  <w15:commentEx w15:paraId="7DC1FBF8" w15:done="0"/>
  <w15:commentEx w15:paraId="7B2EA4D9" w15:paraIdParent="7DC1FBF8" w15:done="0"/>
  <w15:commentEx w15:paraId="6E610BAE" w15:done="0"/>
  <w15:commentEx w15:paraId="4522B3C9" w15:paraIdParent="6E610BAE" w15:done="0"/>
  <w15:commentEx w15:paraId="181C7D82" w15:paraIdParent="6E610B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EE6F8A" w16cex:dateUtc="2025-07-14T16:45:00Z"/>
  <w16cex:commentExtensible w16cex:durableId="730FD51E" w16cex:dateUtc="2025-07-21T16:42:00Z"/>
  <w16cex:commentExtensible w16cex:durableId="250C189D" w16cex:dateUtc="2025-07-22T18:20:00Z"/>
  <w16cex:commentExtensible w16cex:durableId="0ED8555C" w16cex:dateUtc="2025-07-21T11:53:00Z"/>
  <w16cex:commentExtensible w16cex:durableId="6A20AD31" w16cex:dateUtc="2025-07-21T18:02:00Z"/>
  <w16cex:commentExtensible w16cex:durableId="7EA219D1" w16cex:dateUtc="2025-07-21T17:37:00Z"/>
  <w16cex:commentExtensible w16cex:durableId="2DC392C9" w16cex:dateUtc="2025-07-14T16:59:00Z"/>
  <w16cex:commentExtensible w16cex:durableId="4F37F10D" w16cex:dateUtc="2025-07-21T18:02:00Z"/>
  <w16cex:commentExtensible w16cex:durableId="16A3B44B" w16cex:dateUtc="2025-07-21T11:52:00Z"/>
  <w16cex:commentExtensible w16cex:durableId="5B042CA1" w16cex:dateUtc="2025-07-21T17:31:00Z"/>
  <w16cex:commentExtensible w16cex:durableId="24DBB68A" w16cex:dateUtc="2025-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E1853" w16cid:durableId="71EE6F8A"/>
  <w16cid:commentId w16cid:paraId="525AF721" w16cid:durableId="730FD51E"/>
  <w16cid:commentId w16cid:paraId="60C8DAE1" w16cid:durableId="250C189D"/>
  <w16cid:commentId w16cid:paraId="6145AF08" w16cid:durableId="0ED8555C"/>
  <w16cid:commentId w16cid:paraId="7E94D02A" w16cid:durableId="6A20AD31"/>
  <w16cid:commentId w16cid:paraId="6A7090C5" w16cid:durableId="7EA219D1"/>
  <w16cid:commentId w16cid:paraId="7DC1FBF8" w16cid:durableId="2DC392C9"/>
  <w16cid:commentId w16cid:paraId="7B2EA4D9" w16cid:durableId="4F37F10D"/>
  <w16cid:commentId w16cid:paraId="6E610BAE" w16cid:durableId="16A3B44B"/>
  <w16cid:commentId w16cid:paraId="4522B3C9" w16cid:durableId="5B042CA1"/>
  <w16cid:commentId w16cid:paraId="181C7D82" w16cid:durableId="24DBB6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pson, Austin">
    <w15:presenceInfo w15:providerId="AD" w15:userId="S::athomp27@CougarNet.UH.EDU::ec9c86a4-5946-42f9-a9f0-e188a65fcff8"/>
  </w15:person>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1D60E8"/>
    <w:rsid w:val="00291809"/>
    <w:rsid w:val="002B0039"/>
    <w:rsid w:val="00301632"/>
    <w:rsid w:val="003243F9"/>
    <w:rsid w:val="00330D59"/>
    <w:rsid w:val="00362102"/>
    <w:rsid w:val="003731C1"/>
    <w:rsid w:val="0038234D"/>
    <w:rsid w:val="003B72FD"/>
    <w:rsid w:val="004473B1"/>
    <w:rsid w:val="00452720"/>
    <w:rsid w:val="00463596"/>
    <w:rsid w:val="004B798E"/>
    <w:rsid w:val="004F5DB3"/>
    <w:rsid w:val="00503AA1"/>
    <w:rsid w:val="00542BE8"/>
    <w:rsid w:val="00606F74"/>
    <w:rsid w:val="0069002D"/>
    <w:rsid w:val="006C3131"/>
    <w:rsid w:val="006C5A6C"/>
    <w:rsid w:val="00721618"/>
    <w:rsid w:val="007524D4"/>
    <w:rsid w:val="00775C4D"/>
    <w:rsid w:val="00783A3F"/>
    <w:rsid w:val="0082033F"/>
    <w:rsid w:val="0086774A"/>
    <w:rsid w:val="008A6CCC"/>
    <w:rsid w:val="008B13A6"/>
    <w:rsid w:val="00900A05"/>
    <w:rsid w:val="009260FF"/>
    <w:rsid w:val="009B0A7F"/>
    <w:rsid w:val="009B491B"/>
    <w:rsid w:val="00AD1D05"/>
    <w:rsid w:val="00AF501F"/>
    <w:rsid w:val="00AF59BE"/>
    <w:rsid w:val="00B1129B"/>
    <w:rsid w:val="00B54CF0"/>
    <w:rsid w:val="00B71E4F"/>
    <w:rsid w:val="00BC21B9"/>
    <w:rsid w:val="00C0002D"/>
    <w:rsid w:val="00C07784"/>
    <w:rsid w:val="00C34CD3"/>
    <w:rsid w:val="00C47F89"/>
    <w:rsid w:val="00C9384D"/>
    <w:rsid w:val="00CC1CFE"/>
    <w:rsid w:val="00D85E21"/>
    <w:rsid w:val="00DF5FC8"/>
    <w:rsid w:val="00E02894"/>
    <w:rsid w:val="00E04014"/>
    <w:rsid w:val="00E26CA2"/>
    <w:rsid w:val="00F07400"/>
    <w:rsid w:val="00F12C15"/>
    <w:rsid w:val="00F4517F"/>
    <w:rsid w:val="00F75567"/>
    <w:rsid w:val="00FB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 w:type="paragraph" w:styleId="Revision">
    <w:name w:val="Revision"/>
    <w:hidden/>
    <w:uiPriority w:val="99"/>
    <w:semiHidden/>
    <w:rsid w:val="008A6CCC"/>
  </w:style>
  <w:style w:type="character" w:styleId="Hyperlink">
    <w:name w:val="Hyperlink"/>
    <w:basedOn w:val="DefaultParagraphFont"/>
    <w:uiPriority w:val="99"/>
    <w:unhideWhenUsed/>
    <w:rsid w:val="001D60E8"/>
    <w:rPr>
      <w:color w:val="467886" w:themeColor="hyperlink"/>
      <w:u w:val="single"/>
    </w:rPr>
  </w:style>
  <w:style w:type="character" w:styleId="UnresolvedMention">
    <w:name w:val="Unresolved Mention"/>
    <w:basedOn w:val="DefaultParagraphFont"/>
    <w:uiPriority w:val="99"/>
    <w:semiHidden/>
    <w:unhideWhenUsed/>
    <w:rsid w:val="001D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an.r-project.org/web/packages/synthpop/vignettes/synthpop.pdf" TargetMode="External"/><Relationship Id="rId1" Type="http://schemas.openxmlformats.org/officeDocument/2006/relationships/hyperlink" Target="https://journals.aom.org/doi/full/10.5465/annals.2016.0011"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48</cp:revision>
  <dcterms:created xsi:type="dcterms:W3CDTF">2025-07-11T12:28:00Z</dcterms:created>
  <dcterms:modified xsi:type="dcterms:W3CDTF">2025-07-22T21:56:00Z</dcterms:modified>
</cp:coreProperties>
</file>