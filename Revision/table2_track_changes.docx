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7055" w14:textId="77777777" w:rsidR="00017E3E" w:rsidRPr="00E4471D" w:rsidRDefault="00017E3E" w:rsidP="00E4471D">
      <w:pPr>
        <w:pStyle w:val="BodyText"/>
      </w:pPr>
    </w:p>
    <w:p w14:paraId="0A42455F" w14:textId="77777777" w:rsidR="001623F5" w:rsidRDefault="00000000">
      <w:pPr>
        <w:pStyle w:val="TableCaption"/>
      </w:pPr>
      <w:r>
        <w:t>Table 2: Characteristics of included studies by ASHA domain.</w:t>
      </w:r>
    </w:p>
    <w:tbl>
      <w:tblPr>
        <w:tblW w:w="11947" w:type="dxa"/>
        <w:jc w:val="center"/>
        <w:tblLook w:val="0420" w:firstRow="1" w:lastRow="0" w:firstColumn="0" w:lastColumn="0" w:noHBand="0" w:noVBand="1"/>
      </w:tblPr>
      <w:tblGrid>
        <w:gridCol w:w="1527"/>
        <w:gridCol w:w="1834"/>
        <w:gridCol w:w="1651"/>
        <w:gridCol w:w="881"/>
        <w:gridCol w:w="1707"/>
        <w:gridCol w:w="1603"/>
        <w:gridCol w:w="1241"/>
        <w:gridCol w:w="1503"/>
      </w:tblGrid>
      <w:tr w:rsidR="00CD1E0A" w14:paraId="178C9355" w14:textId="77777777" w:rsidTr="00696B1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8794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lastRenderedPageBreak/>
              <w:t>Study</w:t>
            </w:r>
          </w:p>
        </w:tc>
        <w:tc>
          <w:tcPr>
            <w:tcW w:w="183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6870D1D9" w14:textId="48593D95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Domain</w:t>
              </w:r>
            </w:ins>
          </w:p>
        </w:tc>
        <w:tc>
          <w:tcPr>
            <w:tcW w:w="165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F6C9192" w14:textId="0AC71B2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Study </w:t>
              </w:r>
            </w:ins>
            <w:ins w:id="2" w:author="jcb2271" w:date="2025-01-02T21:01:00Z" w16du:dateUtc="2025-01-03T02:01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Design</w:t>
              </w:r>
            </w:ins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EE47" w14:textId="6A0CFDA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5D91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Population(s)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6CD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Interest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03C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Outcome Type(s)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0A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Statistics</w:t>
            </w:r>
          </w:p>
        </w:tc>
      </w:tr>
      <w:tr w:rsidR="00CD1E0A" w14:paraId="6CD3403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69C4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Curtis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2768022" w14:textId="229C60C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3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Swallowing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9D2605" w14:textId="739D501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5" w:author="jcb2271" w:date="2025-01-02T21:02:00Z" w16du:dateUtc="2025-01-03T02:02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Obs</w:t>
              </w:r>
            </w:ins>
            <w:ins w:id="6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ervational</w:t>
              </w:r>
            </w:ins>
            <w:ins w:id="7" w:author="jcb2271" w:date="2025-01-02T21:05:00Z" w16du:dateUtc="2025-01-03T02:05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single group</w:t>
              </w:r>
            </w:ins>
            <w:ins w:id="8" w:author="jcb2271" w:date="2025-01-02T21:03:00Z" w16du:dateUtc="2025-01-03T02:03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23914" w14:textId="53193899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1D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2D0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Distribution of laryngeal vestibule residue ratings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BD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1C44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Descriptive</w:t>
            </w:r>
          </w:p>
        </w:tc>
      </w:tr>
      <w:tr w:rsidR="00CD1E0A" w14:paraId="5997B92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609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Thompson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0BDA20" w14:textId="6439C8D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9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Articulation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82D5B0C" w14:textId="5050DD8E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0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9AD2B" w14:textId="6CC8388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198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amyotrophic lateral sclerosis,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cerebellar ataxia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E7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vowel space area and intelligibility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7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644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Hierarchical linear regression</w:t>
            </w:r>
          </w:p>
        </w:tc>
      </w:tr>
      <w:tr w:rsidR="00CD1E0A" w14:paraId="19BAF5CC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E13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Elsherif et al. (2021)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400427B" w14:textId="17DA1D4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1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Fluency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C0C5236" w14:textId="37C8FEC0" w:rsidR="00CD1E0A" w:rsidRDefault="007D7CC3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2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13" w:author="jcb2271" w:date="2025-01-02T21:05:00Z">
              <w:r w:rsidRPr="007D7CC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53427" w14:textId="5F0ACAA0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E94E3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Dyslexia, stuttering,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7E5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nonword repetition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59A17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06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Independent t-test</w:t>
            </w:r>
          </w:p>
        </w:tc>
      </w:tr>
      <w:tr w:rsidR="00CD1E0A" w14:paraId="64758BB1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40C1F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Novotn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ý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 xml:space="preserve"> et al. (2016)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6B28A33" w14:textId="25A1B90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4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Voice and resonance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3D3796" w14:textId="4832891C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5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54C9" w14:textId="3FBAC5A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A86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Parkinson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Huntington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disease,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6EA7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overall perceptual rating and variability of nasality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541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91B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Pearson correlation</w:t>
            </w:r>
          </w:p>
        </w:tc>
      </w:tr>
      <w:tr w:rsidR="00CD1E0A" w14:paraId="3FC72E39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137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Battal et al. (2019)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0715470" w14:textId="48434C8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6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Hearing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53FE88A" w14:textId="2D0FFAD1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7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A7353" w14:textId="768A5DD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6FC5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Congenitally blind, sighted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55A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auditory localization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407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889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Linear mixed-effects model with 3-way interaction</w:t>
            </w:r>
          </w:p>
        </w:tc>
      </w:tr>
      <w:tr w:rsidR="00CD1E0A" w14:paraId="7F6FD4CD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8E66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King et al. (2022)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B3A975A" w14:textId="58DAD55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18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Communication modalities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208415D" w14:textId="38E0BA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19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03F8" w14:textId="6FC8B65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9FD7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Speech-language pathologists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675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Timepoint difference in lack of/limited internet and technology barriers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967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Ordinal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5A9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Chi-square</w:t>
            </w:r>
          </w:p>
        </w:tc>
      </w:tr>
      <w:tr w:rsidR="00CD1E0A" w14:paraId="5F35C8E4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DCF6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Kearney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9119982" w14:textId="5E375AB2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20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5DBAE1F" w14:textId="5B495D54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21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0E76" w14:textId="11C035C6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7B3EA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Brain tumor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D2D4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Relationship between years of education and reading 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D90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C6685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Spearman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’</w:t>
            </w: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s rank correlation coefficient</w:t>
            </w:r>
          </w:p>
        </w:tc>
      </w:tr>
      <w:tr w:rsidR="00696B18" w14:paraId="73F0311D" w14:textId="77777777" w:rsidTr="00696B18">
        <w:trPr>
          <w:cantSplit/>
          <w:jc w:val="center"/>
          <w:ins w:id="22" w:author="jcb2271" w:date="2025-01-02T21:17:00Z" w16du:dateUtc="2025-01-03T02:17:00Z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2E24" w14:textId="23BDCC5C" w:rsidR="00696B18" w:rsidRDefault="00F12CC6" w:rsidP="006D2CD8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23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4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lastRenderedPageBreak/>
                <w:t>Ayin</w:t>
              </w:r>
            </w:ins>
            <w:ins w:id="25" w:author="jcb2271" w:date="2025-01-02T21:17:00Z">
              <w:r w:rsidR="006D2CD8" w:rsidRP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26" w:author="jcb2271" w:date="2025-01-02T21:17:00Z" w16du:dateUtc="2025-01-03T02:17:00Z">
              <w:r w:rsidR="006D2CD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et al. (2024)</w:t>
              </w:r>
            </w:ins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B570300" w14:textId="7AB0BF6B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7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28" w:author="jcb2271" w:date="2025-01-02T21:17:00Z">
              <w:r w:rsidRPr="00696B18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Receptive and expressive language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41B14BB" w14:textId="7C7B1600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ns w:id="29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0" w:author="jcb2271" w:date="2025-01-02T21:18:00Z" w16du:dateUtc="2025-01-03T02:1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Single-case experimental design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71BD5" w14:textId="61F24283" w:rsidR="00696B18" w:rsidRDefault="006D2CD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1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2" w:author="jcb2271" w:date="2025-01-02T21:17:00Z" w16du:dateUtc="2025-01-03T02:1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1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3E6B" w14:textId="12CA4F98" w:rsidR="006D2CD8" w:rsidRPr="006D2CD8" w:rsidRDefault="005D5063" w:rsidP="005D506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3" w:author="jcb2271" w:date="2025-01-02T21:18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4" w:author="jcb2271" w:date="2025-01-03T08:38:00Z" w16du:dateUtc="2025-01-03T13:38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D</w:t>
              </w:r>
              <w:r w:rsidRPr="005D506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ifferences in test scores</w:t>
              </w:r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  <w:r w:rsidRPr="005D506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across assessment time points</w:t>
              </w:r>
            </w:ins>
          </w:p>
          <w:p w14:paraId="7BF3824F" w14:textId="77777777" w:rsidR="00696B18" w:rsidRDefault="00696B18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5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AF8ED" w14:textId="173F9ACB" w:rsidR="00696B18" w:rsidRDefault="003C02F0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6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7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X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690D" w14:textId="5CFAA0F2" w:rsidR="00696B18" w:rsidRDefault="00537629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38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39" w:author="jcb2271" w:date="2025-01-03T08:37:00Z" w16du:dateUtc="2025-01-03T13:37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Ordinal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6E01A" w14:textId="17F18C2A" w:rsidR="00696B18" w:rsidRDefault="00F12CC6" w:rsidP="00814DEF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ns w:id="40" w:author="jcb2271" w:date="2025-01-02T21:17:00Z" w16du:dateUtc="2025-01-03T02:17:00Z"/>
                <w:rFonts w:eastAsia="Helvetica" w:hAnsi="Helvetica" w:cs="Helvetica"/>
                <w:color w:val="000000"/>
                <w:sz w:val="22"/>
                <w:szCs w:val="22"/>
              </w:rPr>
            </w:pPr>
            <w:ins w:id="41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Friedman</w:t>
              </w:r>
            </w:ins>
            <w:ins w:id="42" w:author="jcb2271" w:date="2025-01-03T08:40:00Z" w16du:dateUtc="2025-01-03T13:40:00Z">
              <w:r w:rsidR="00202FEF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chi-squared</w:t>
              </w:r>
            </w:ins>
            <w:ins w:id="43" w:author="jcb2271" w:date="2025-01-03T08:37:00Z" w16du:dateUtc="2025-01-03T13:37:00Z">
              <w:r w:rsidR="00573483"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 xml:space="preserve"> </w:t>
              </w:r>
            </w:ins>
            <w:ins w:id="44" w:author="jcb2271" w:date="2025-01-03T08:36:00Z" w16du:dateUtc="2025-01-03T13:36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test</w:t>
              </w:r>
            </w:ins>
          </w:p>
        </w:tc>
      </w:tr>
      <w:tr w:rsidR="00CD1E0A" w14:paraId="114F4610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E03A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Clough et al.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79C8F8D" w14:textId="0C9F54AE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5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Cognitive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21270D2" w14:textId="77A1F70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6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D550C" w14:textId="27B3A6CB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599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Traumatic brain injury,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96D0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x Condition interaction in emotion recognition accuracy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A874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515E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Generalized linear mixed-effects model with 3-way interaction</w:t>
            </w:r>
          </w:p>
        </w:tc>
      </w:tr>
      <w:tr w:rsidR="00CD1E0A" w14:paraId="75F98ABB" w14:textId="77777777" w:rsidTr="00696B18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C5FB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Chanchaochai &amp; Schwarz (2023)</w:t>
            </w:r>
          </w:p>
        </w:tc>
        <w:tc>
          <w:tcPr>
            <w:tcW w:w="183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4C38F7C" w14:textId="57804DE8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</w:pPr>
            <w:ins w:id="47" w:author="jcb2271" w:date="2025-01-02T21:04:00Z" w16du:dateUtc="2025-01-03T02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Social aspects of communication</w:t>
              </w:r>
            </w:ins>
          </w:p>
        </w:tc>
        <w:tc>
          <w:tcPr>
            <w:tcW w:w="165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08AA3E62" w14:textId="1D1594DA" w:rsidR="00CD1E0A" w:rsidRDefault="00646FEB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Helvetica" w:hAnsi="Helvetica" w:cs="Helvetica"/>
                <w:color w:val="000000"/>
                <w:sz w:val="22"/>
                <w:szCs w:val="22"/>
              </w:rPr>
              <w:pPrChange w:id="48" w:author="jcb2271" w:date="2025-01-02T21:02:00Z" w16du:dateUtc="2025-01-03T02:02:00Z">
                <w:pPr>
                  <w:keepNext/>
                  <w:p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pBdr>
                  <w:spacing w:before="100" w:after="100"/>
                  <w:ind w:left="100" w:right="100"/>
                </w:pPr>
              </w:pPrChange>
            </w:pPr>
            <w:ins w:id="49" w:author="jcb2271" w:date="2025-01-03T09:04:00Z" w16du:dateUtc="2025-01-03T14:04:00Z">
              <w:r>
                <w:rPr>
                  <w:rFonts w:eastAsia="Helvetica" w:hAnsi="Helvetica" w:cs="Helvetica"/>
                  <w:color w:val="000000"/>
                  <w:sz w:val="22"/>
                  <w:szCs w:val="22"/>
                </w:rPr>
                <w:t>Between-group cross-sectional</w:t>
              </w:r>
            </w:ins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9557" w14:textId="087EEF2D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96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DDDC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Autism spectrum disorder, neurotypical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FDB1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Group difference in non-verbal IQ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2EB2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40968" w14:textId="77777777" w:rsidR="00CD1E0A" w:rsidRDefault="00CD1E0A" w:rsidP="00CD1E0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eastAsia="Helvetica" w:hAnsi="Helvetica" w:cs="Helvetica"/>
                <w:color w:val="000000"/>
                <w:sz w:val="22"/>
                <w:szCs w:val="22"/>
              </w:rPr>
              <w:t>Analysis of Variance</w:t>
            </w:r>
          </w:p>
        </w:tc>
      </w:tr>
    </w:tbl>
    <w:p w14:paraId="014C31BB" w14:textId="77777777" w:rsidR="00A639D3" w:rsidRDefault="00A639D3"/>
    <w:sectPr w:rsidR="00A639D3" w:rsidSect="006602B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cb2271">
    <w15:presenceInfo w15:providerId="AD" w15:userId="S::jcb2271@tc.columbia.edu::4dce359e-aca9-4c69-b9f0-ee4201aaee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623F5"/>
    <w:rsid w:val="001D0E7E"/>
    <w:rsid w:val="00202FEF"/>
    <w:rsid w:val="00226FEB"/>
    <w:rsid w:val="002D5474"/>
    <w:rsid w:val="003C02F0"/>
    <w:rsid w:val="003C57A7"/>
    <w:rsid w:val="00452E22"/>
    <w:rsid w:val="00537629"/>
    <w:rsid w:val="00573483"/>
    <w:rsid w:val="005863B3"/>
    <w:rsid w:val="005D5063"/>
    <w:rsid w:val="0061274A"/>
    <w:rsid w:val="00646FEB"/>
    <w:rsid w:val="006602B5"/>
    <w:rsid w:val="00696B18"/>
    <w:rsid w:val="006D2CD8"/>
    <w:rsid w:val="007D7CC3"/>
    <w:rsid w:val="0080225A"/>
    <w:rsid w:val="00814DEF"/>
    <w:rsid w:val="00855C8E"/>
    <w:rsid w:val="00A639D3"/>
    <w:rsid w:val="00B170EA"/>
    <w:rsid w:val="00BA1783"/>
    <w:rsid w:val="00CD1E0A"/>
    <w:rsid w:val="00CD6752"/>
    <w:rsid w:val="00D93873"/>
    <w:rsid w:val="00E214B6"/>
    <w:rsid w:val="00E4471D"/>
    <w:rsid w:val="00F1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CEB98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DEF"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  <w:style w:type="paragraph" w:styleId="Revision">
    <w:name w:val="Revision"/>
    <w:hidden/>
    <w:uiPriority w:val="99"/>
    <w:semiHidden/>
    <w:rsid w:val="0058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3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Cavanaugh, Rob</dc:creator>
  <cp:keywords/>
  <dc:description/>
  <cp:lastModifiedBy>jcb2271</cp:lastModifiedBy>
  <cp:revision>26</cp:revision>
  <dcterms:created xsi:type="dcterms:W3CDTF">2022-06-06T18:44:00Z</dcterms:created>
  <dcterms:modified xsi:type="dcterms:W3CDTF">2025-01-03T14:04:00Z</dcterms:modified>
</cp:coreProperties>
</file>