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281EE1D2" w:rsidR="004B4BFD" w:rsidRDefault="00156984">
      <w:pPr>
        <w:pStyle w:val="Title"/>
      </w:pPr>
      <w:ins w:id="0" w:author="jcb2271" w:date="2025-03-20T17:17:00Z" w16du:dateUtc="2025-03-20T21:17:00Z">
        <w:r>
          <w:t>Using</w:t>
        </w:r>
      </w:ins>
      <w:ins w:id="1" w:author="jcb2271" w:date="2025-02-07T13:09:00Z">
        <w:r w:rsidR="0002420D" w:rsidRPr="0002420D">
          <w:t xml:space="preserve"> Synthetic Data in Communication Sciences and Disorders</w:t>
        </w:r>
      </w:ins>
      <w:ins w:id="2" w:author="jcb2271" w:date="2025-03-20T17:17:00Z" w16du:dateUtc="2025-03-20T21:17:00Z">
        <w:r>
          <w:t xml:space="preserve"> to Promote Transparency and Reproducibility</w:t>
        </w:r>
      </w:ins>
      <w:del w:id="3" w:author="jcb2271" w:date="2025-02-07T13:09:00Z" w16du:dateUtc="2025-02-07T18:09:00Z">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88E56A8" w:rsidR="004B4BFD" w:rsidRDefault="00000000">
      <w:pPr>
        <w:pStyle w:val="Compact"/>
        <w:numPr>
          <w:ilvl w:val="0"/>
          <w:numId w:val="13"/>
        </w:numPr>
      </w:pPr>
      <w:r>
        <w:t xml:space="preserve">Department of </w:t>
      </w:r>
      <w:del w:id="4" w:author="Borders, James" w:date="2025-04-18T10:26:00Z" w16du:dateUtc="2025-04-18T14:26:00Z">
        <w:r w:rsidDel="00F66247">
          <w:delText>Biobehavioral Sciences</w:delText>
        </w:r>
      </w:del>
      <w:ins w:id="5" w:author="Borders, James" w:date="2025-04-18T10:26:00Z" w16du:dateUtc="2025-04-18T14:26:00Z">
        <w:r w:rsidR="00F66247">
          <w:t xml:space="preserve">Speech, Language, </w:t>
        </w:r>
      </w:ins>
      <w:ins w:id="6" w:author="Borders, James" w:date="2025-04-18T10:27:00Z" w16du:dateUtc="2025-04-18T14:27:00Z">
        <w:r w:rsidR="000566D0">
          <w:t>and</w:t>
        </w:r>
      </w:ins>
      <w:ins w:id="7" w:author="Borders, James" w:date="2025-04-18T10:26:00Z" w16du:dateUtc="2025-04-18T14:26:00Z">
        <w:r w:rsidR="00F66247">
          <w:t xml:space="preserve"> Hearing Sciences</w:t>
        </w:r>
      </w:ins>
      <w:r>
        <w:t xml:space="preserve">, </w:t>
      </w:r>
      <w:del w:id="8" w:author="Borders, James" w:date="2025-04-18T10:26:00Z" w16du:dateUtc="2025-04-18T14:26:00Z">
        <w:r w:rsidDel="00F66247">
          <w:delText>Teachers College Columbia</w:delText>
        </w:r>
      </w:del>
      <w:ins w:id="9" w:author="Borders, James" w:date="2025-04-18T10:26:00Z" w16du:dateUtc="2025-04-18T14:26:00Z">
        <w:r w:rsidR="00F66247">
          <w:t>Boston</w:t>
        </w:r>
      </w:ins>
      <w:r>
        <w:t xml:space="preserve">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40388792" w:rsidR="004B4BFD" w:rsidRDefault="00000000">
      <w:pPr>
        <w:pStyle w:val="noIndentParagraph"/>
      </w:pPr>
      <w:r>
        <w:rPr>
          <w:b/>
          <w:bCs/>
        </w:rPr>
        <w:t>Corresponding Author</w:t>
      </w:r>
      <w:r>
        <w:t>:</w:t>
      </w:r>
      <w:r>
        <w:br/>
        <w:t>James C. Borders, PhD, CCC-SLP</w:t>
      </w:r>
      <w:del w:id="10" w:author="Borders, James" w:date="2025-04-18T10:27:00Z" w16du:dateUtc="2025-04-18T14:27:00Z">
        <w:r w:rsidDel="00E27A2B">
          <w:br/>
          <w:delText>jcb2271@tc.columbia.edu</w:delText>
        </w:r>
      </w:del>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t>AT: 1, 2, 3, 6, 9, 11, 12, 14</w:t>
      </w:r>
      <w:r>
        <w:br/>
      </w:r>
      <w:r>
        <w:lastRenderedPageBreak/>
        <w:t>EK: 1, 2, 3, 6, 9, 11, 12, 14</w:t>
      </w:r>
    </w:p>
    <w:p w14:paraId="0291F88A" w14:textId="77777777" w:rsidR="004B4BFD" w:rsidDel="00A92196" w:rsidRDefault="004B4BFD">
      <w:pPr>
        <w:pStyle w:val="noIndentParagraph"/>
        <w:rPr>
          <w:del w:id="11" w:author="jcb2271" w:date="2025-02-07T13:10:00Z" w16du:dateUtc="2025-02-07T18:10:00Z"/>
        </w:rPr>
      </w:pPr>
    </w:p>
    <w:p w14:paraId="34F86F92" w14:textId="227FC190" w:rsidR="004B4BFD" w:rsidDel="00A92196" w:rsidRDefault="00000000">
      <w:pPr>
        <w:pStyle w:val="noIndentParagraph"/>
        <w:rPr>
          <w:del w:id="12" w:author="jcb2271" w:date="2025-02-07T13:10:00Z" w16du:dateUtc="2025-02-07T18:10:00Z"/>
        </w:rPr>
      </w:pPr>
      <w:del w:id="13"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14"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15" w:author="jcb2271" w:date="2025-02-07T13:10:00Z" w16du:dateUtc="2025-02-07T18:10:00Z"/>
        </w:rPr>
      </w:pPr>
      <w:del w:id="16"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17"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8" w:author="jcb2271" w:date="2025-02-07T13:11:00Z" w16du:dateUtc="2025-02-07T18:11:00Z">
        <w:r w:rsidDel="00F95EF8">
          <w:delText xml:space="preserve">evaluates </w:delText>
        </w:r>
      </w:del>
      <w:ins w:id="19" w:author="jcb2271" w:date="2025-02-07T13:11:00Z" w16du:dateUtc="2025-02-07T18:11:00Z">
        <w:r w:rsidR="00F95EF8">
          <w:t xml:space="preserve">aimed to explore the feasibility and preliminary utility of </w:t>
        </w:r>
      </w:ins>
      <w:del w:id="20" w:author="jcb2271" w:date="2025-02-07T13:11:00Z" w16du:dateUtc="2025-02-07T18:11:00Z">
        <w:r w:rsidDel="00F95EF8">
          <w:delText xml:space="preserve">the performance of </w:delText>
        </w:r>
      </w:del>
      <w:r>
        <w:t xml:space="preserve">synthetic data </w:t>
      </w:r>
      <w:ins w:id="21" w:author="jcb2271" w:date="2025-02-07T13:12:00Z">
        <w:r w:rsidR="00F95EF8" w:rsidRPr="00F95EF8">
          <w:t>promote transparency and reproducibility in the field of CSD</w:t>
        </w:r>
      </w:ins>
      <w:ins w:id="22" w:author="jcb2271" w:date="2025-02-07T13:12:00Z" w16du:dateUtc="2025-02-07T18:12:00Z">
        <w:r w:rsidR="00F95EF8">
          <w:t>.</w:t>
        </w:r>
      </w:ins>
      <w:del w:id="23"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24" w:author="jcb2271" w:date="2025-02-07T13:12:00Z">
        <w:r w:rsidR="00F95EF8" w:rsidRPr="00F95EF8">
          <w:t>American Speech-Language-Hearing Association</w:t>
        </w:r>
        <w:r w:rsidR="00F95EF8" w:rsidRPr="00F95EF8" w:rsidDel="00F95EF8">
          <w:t xml:space="preserve"> </w:t>
        </w:r>
      </w:ins>
      <w:ins w:id="25" w:author="jcb2271" w:date="2025-02-07T13:12:00Z" w16du:dateUtc="2025-02-07T18:12:00Z">
        <w:r w:rsidR="00BC6DFC">
          <w:t xml:space="preserve">‘Big Nine’ </w:t>
        </w:r>
      </w:ins>
      <w:del w:id="26" w:author="jcb2271" w:date="2025-02-07T13:12:00Z" w16du:dateUtc="2025-02-07T18:12:00Z">
        <w:r w:rsidDel="00F95EF8">
          <w:delText xml:space="preserve">ASHA </w:delText>
        </w:r>
      </w:del>
      <w:r>
        <w:t xml:space="preserve">domains </w:t>
      </w:r>
      <w:ins w:id="27" w:author="jcb2271" w:date="2025-02-07T13:12:00Z" w16du:dateUtc="2025-02-07T18:12:00Z">
        <w:r w:rsidR="00BC6DFC">
          <w:t>(</w:t>
        </w:r>
      </w:ins>
      <w:del w:id="28" w:author="jcb2271" w:date="2025-02-07T13:12:00Z" w16du:dateUtc="2025-02-07T18:12:00Z">
        <w:r w:rsidDel="00BC6DFC">
          <w:delText xml:space="preserve">of </w:delText>
        </w:r>
      </w:del>
      <w:r>
        <w:t>articulation, cognition, communication, fluency, hearing, language, social communication, voice and resonance, and swallowing</w:t>
      </w:r>
      <w:ins w:id="29" w:author="jcb2271" w:date="2025-02-07T13:12:00Z" w16du:dateUtc="2025-02-07T18:12:00Z">
        <w:r w:rsidR="00BC6DFC">
          <w:t xml:space="preserve">) across a range of </w:t>
        </w:r>
      </w:ins>
      <w:ins w:id="30"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31" w:author="jcb2271" w:date="2025-02-07T13:13:00Z" w16du:dateUtc="2025-02-07T18:13:00Z">
        <w:r w:rsidR="00A901F4">
          <w:t xml:space="preserve">General utility was assessed </w:t>
        </w:r>
      </w:ins>
      <w:ins w:id="32" w:author="jcb2271" w:date="2025-02-07T13:14:00Z" w16du:dateUtc="2025-02-07T18:14:00Z">
        <w:r w:rsidR="00FE53B1">
          <w:t>visually</w:t>
        </w:r>
      </w:ins>
      <w:ins w:id="33" w:author="jcb2271" w:date="2025-02-07T13:13:00Z" w16du:dateUtc="2025-02-07T18:13:00Z">
        <w:r w:rsidR="00BE0182">
          <w:t xml:space="preserve"> and</w:t>
        </w:r>
      </w:ins>
      <w:ins w:id="34" w:author="jcb2271" w:date="2025-02-07T13:14:00Z" w16du:dateUtc="2025-02-07T18:14:00Z">
        <w:r w:rsidR="00FE53B1">
          <w:t xml:space="preserve"> with</w:t>
        </w:r>
      </w:ins>
      <w:ins w:id="35" w:author="jcb2271" w:date="2025-02-07T13:13:00Z" w16du:dateUtc="2025-02-07T18:13:00Z">
        <w:r w:rsidR="00BE0182">
          <w:t xml:space="preserve"> the </w:t>
        </w:r>
      </w:ins>
      <w:ins w:id="36" w:author="jcb2271" w:date="2025-02-07T13:13:00Z">
        <w:r w:rsidR="00BE0182" w:rsidRPr="00BE0182">
          <w:t>standardized ratio of the propensity mean squared error (</w:t>
        </w:r>
        <w:proofErr w:type="spellStart"/>
        <w:r w:rsidR="00BE0182" w:rsidRPr="00BE0182">
          <w:rPr>
            <w:i/>
            <w:iCs/>
          </w:rPr>
          <w:t>S_pMSE</w:t>
        </w:r>
        <w:proofErr w:type="spellEnd"/>
        <w:r w:rsidR="00BE0182" w:rsidRPr="00BE0182">
          <w:t>)</w:t>
        </w:r>
      </w:ins>
      <w:ins w:id="37" w:author="jcb2271" w:date="2025-02-07T13:13:00Z" w16du:dateUtc="2025-02-07T18:13:00Z">
        <w:r w:rsidR="00BE0182">
          <w:t xml:space="preserve">. Specific utility </w:t>
        </w:r>
      </w:ins>
      <w:ins w:id="38" w:author="jcb2271" w:date="2025-02-07T13:15:00Z">
        <w:r w:rsidR="00064AFD" w:rsidRPr="00064AFD">
          <w:t>assesse</w:t>
        </w:r>
      </w:ins>
      <w:ins w:id="39" w:author="jcb2271" w:date="2025-02-07T13:15:00Z" w16du:dateUtc="2025-02-07T18:15:00Z">
        <w:r w:rsidR="00064AFD">
          <w:t>d</w:t>
        </w:r>
      </w:ins>
      <w:ins w:id="40" w:author="jcb2271" w:date="2025-02-07T13:15:00Z">
        <w:r w:rsidR="00064AFD" w:rsidRPr="00064AFD">
          <w:t xml:space="preserve"> whether inferential relationships from the original </w:t>
        </w:r>
      </w:ins>
      <w:ins w:id="41" w:author="jcb2271" w:date="2025-02-07T13:15:00Z" w16du:dateUtc="2025-02-07T18:15:00Z">
        <w:r w:rsidR="00064AFD">
          <w:t>data</w:t>
        </w:r>
      </w:ins>
      <w:ins w:id="42" w:author="jcb2271" w:date="2025-02-07T13:15:00Z">
        <w:r w:rsidR="00064AFD" w:rsidRPr="00064AFD">
          <w:t xml:space="preserve"> </w:t>
        </w:r>
      </w:ins>
      <w:ins w:id="43" w:author="jcb2271" w:date="2025-02-07T13:15:00Z" w16du:dateUtc="2025-02-07T18:15:00Z">
        <w:r w:rsidR="00064AFD">
          <w:t>were</w:t>
        </w:r>
      </w:ins>
      <w:ins w:id="44" w:author="jcb2271" w:date="2025-02-07T13:15:00Z">
        <w:r w:rsidR="00064AFD" w:rsidRPr="00064AFD">
          <w:t xml:space="preserve"> preserved in the synthetic dataset by comparing model fit indices</w:t>
        </w:r>
      </w:ins>
      <w:ins w:id="45" w:author="jcb2271" w:date="2025-02-07T13:15:00Z" w16du:dateUtc="2025-02-07T18:15:00Z">
        <w:r w:rsidR="00064AFD">
          <w:t>,</w:t>
        </w:r>
      </w:ins>
      <w:ins w:id="46" w:author="jcb2271" w:date="2025-02-07T13:15:00Z">
        <w:r w:rsidR="00064AFD" w:rsidRPr="00064AFD">
          <w:t xml:space="preserve"> coefficients</w:t>
        </w:r>
      </w:ins>
      <w:ins w:id="47" w:author="jcb2271" w:date="2025-02-07T13:15:00Z" w16du:dateUtc="2025-02-07T18:15:00Z">
        <w:r w:rsidR="00064AFD">
          <w:t xml:space="preserve">, and </w:t>
        </w:r>
        <w:r w:rsidR="00064AFD">
          <w:rPr>
            <w:i/>
            <w:iCs/>
          </w:rPr>
          <w:t>p</w:t>
        </w:r>
        <w:r w:rsidR="00064AFD">
          <w:t>-values</w:t>
        </w:r>
      </w:ins>
      <w:ins w:id="48" w:author="jcb2271" w:date="2025-02-07T13:13:00Z" w16du:dateUtc="2025-02-07T18:13:00Z">
        <w:r w:rsidR="00BE0182">
          <w:t>.</w:t>
        </w:r>
      </w:ins>
      <w:del w:id="49"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50"/>
      <w:r>
        <w:rPr>
          <w:b/>
          <w:bCs/>
        </w:rPr>
        <w:t>Results</w:t>
      </w:r>
      <w:commentRangeEnd w:id="50"/>
      <w:r w:rsidR="00761F5D">
        <w:rPr>
          <w:rStyle w:val="CommentReference"/>
          <w:rFonts w:asciiTheme="minorHAnsi" w:hAnsiTheme="minorHAnsi" w:cstheme="minorBidi"/>
        </w:rPr>
        <w:commentReference w:id="50"/>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488B38C3" w:rsidR="004B4BFD" w:rsidRDefault="00000000">
      <w:pPr>
        <w:pStyle w:val="noIndentParagraph"/>
      </w:pPr>
      <w:r>
        <w:rPr>
          <w:b/>
          <w:bCs/>
        </w:rPr>
        <w:t>Conclusion</w:t>
      </w:r>
      <w:r>
        <w:t xml:space="preserve">: Findings suggest that synthetic data can effectively maintain statistical properties and relationships across a wide range of </w:t>
      </w:r>
      <w:ins w:id="51" w:author="jcb2271" w:date="2025-03-20T17:19:00Z" w16du:dateUtc="2025-03-20T21:19:00Z">
        <w:r w:rsidR="004475DA">
          <w:t xml:space="preserve">non-hierarchical </w:t>
        </w:r>
      </w:ins>
      <w:r>
        <w:t xml:space="preserve">data commonly seen in the field of </w:t>
      </w:r>
      <w:r>
        <w:lastRenderedPageBreak/>
        <w:t xml:space="preserve">CSD. </w:t>
      </w:r>
      <w:commentRangeStart w:id="52"/>
      <w:r>
        <w:t xml:space="preserve">While some studies with fewer observations than recommended (i.e., n &lt; 130) showed lower agreement and greater variability in </w:t>
      </w:r>
      <w:r>
        <w:rPr>
          <w:i/>
          <w:iCs/>
        </w:rPr>
        <w:t>p</w:t>
      </w:r>
      <w:r>
        <w:t>-values and effect size estimates, this was not consistently appreciated.</w:t>
      </w:r>
      <w:commentRangeEnd w:id="52"/>
      <w:r w:rsidR="004475DA">
        <w:rPr>
          <w:rStyle w:val="CommentReference"/>
          <w:rFonts w:asciiTheme="minorHAnsi" w:hAnsiTheme="minorHAnsi" w:cstheme="minorBidi"/>
        </w:rPr>
        <w:commentReference w:id="52"/>
      </w:r>
      <w:r>
        <w:t xml:space="preserve"> Therefore, researchers who use synthetic data should assess its </w:t>
      </w:r>
      <w:del w:id="53" w:author="jcb2271" w:date="2025-03-20T17:19:00Z" w16du:dateUtc="2025-03-20T21:19:00Z">
        <w:r w:rsidDel="0063066D">
          <w:delText xml:space="preserve">stability </w:delText>
        </w:r>
      </w:del>
      <w:ins w:id="54" w:author="jcb2271" w:date="2025-03-20T17:19:00Z" w16du:dateUtc="2025-03-20T21:19:00Z">
        <w:r w:rsidR="0063066D">
          <w:t xml:space="preserve">utility </w:t>
        </w:r>
      </w:ins>
      <w:r>
        <w:t>in preserving their results</w:t>
      </w:r>
      <w:ins w:id="55" w:author="jcb2271" w:date="2025-03-20T17:19:00Z" w16du:dateUtc="2025-03-20T21:19:00Z">
        <w:r w:rsidR="0063066D">
          <w:t xml:space="preserve"> for their own data and use-case</w:t>
        </w:r>
      </w:ins>
      <w:r>
        <w:t>.</w:t>
      </w:r>
      <w:del w:id="56" w:author="jcb2271" w:date="2025-03-20T17:20:00Z" w16du:dateUtc="2025-03-20T21:20:00Z">
        <w:r w:rsidDel="0063066D">
          <w:delText xml:space="preserve"> This study concludes with a general framework on sharing open data to facilitate computational reproducibility and foster a cumulative science in the field of CSD.</w:delText>
        </w:r>
      </w:del>
    </w:p>
    <w:bookmarkEnd w:id="17"/>
    <w:p w14:paraId="5654C37B" w14:textId="77777777" w:rsidR="004B4BFD" w:rsidRDefault="00000000">
      <w:r>
        <w:br w:type="page"/>
      </w:r>
    </w:p>
    <w:p w14:paraId="0CDC3960" w14:textId="77777777" w:rsidR="004B4BFD" w:rsidRDefault="00000000">
      <w:pPr>
        <w:pStyle w:val="Heading1"/>
      </w:pPr>
      <w:bookmarkStart w:id="57"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58"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spellStart"/>
            <w:r w:rsidRPr="00132119">
              <w:rPr>
                <w:rFonts w:ascii="Times New Roman" w:eastAsiaTheme="majorEastAsia" w:hAnsi="Times New Roman" w:cs="Times New Roman"/>
                <w:iCs/>
              </w:rPr>
              <w:t>Riccardi</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Assessment Tool Data (Pfeiffer &amp; </w:t>
            </w:r>
            <w:proofErr w:type="spellStart"/>
            <w:r w:rsidRPr="00132119">
              <w:rPr>
                <w:rFonts w:ascii="Times New Roman" w:eastAsiaTheme="majorEastAsia" w:hAnsi="Times New Roman" w:cs="Times New Roman"/>
                <w:iCs/>
              </w:rPr>
              <w:t>Landa</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59"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60" w:author="jcb2271" w:date="2025-02-07T13:16:00Z">
        <w:r w:rsidR="001A1F6F" w:rsidRPr="001A1F6F">
          <w:t>must be addressed when sharing sensitive data</w:t>
        </w:r>
      </w:ins>
      <w:del w:id="61"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62" w:author="jcb2271" w:date="2025-02-07T13:16:00Z" w16du:dateUtc="2025-02-07T18:16:00Z"/>
        </w:rPr>
      </w:pPr>
    </w:p>
    <w:p w14:paraId="63182CBF" w14:textId="6785295D" w:rsidR="00945F2C" w:rsidRPr="00945F2C" w:rsidRDefault="00945F2C">
      <w:pPr>
        <w:pStyle w:val="BodyText"/>
        <w:ind w:firstLine="0"/>
        <w:rPr>
          <w:b/>
          <w:bCs/>
          <w:i/>
          <w:iCs/>
          <w:rPrChange w:id="63" w:author="jcb2271" w:date="2025-02-07T13:16:00Z" w16du:dateUtc="2025-02-07T18:16:00Z">
            <w:rPr/>
          </w:rPrChange>
        </w:rPr>
        <w:pPrChange w:id="64" w:author="jcb2271" w:date="2025-02-07T13:16:00Z" w16du:dateUtc="2025-02-07T18:16:00Z">
          <w:pPr>
            <w:pStyle w:val="FirstParagraph"/>
          </w:pPr>
        </w:pPrChange>
      </w:pPr>
      <w:ins w:id="65" w:author="jcb2271" w:date="2025-02-07T13:16:00Z">
        <w:r w:rsidRPr="00945F2C">
          <w:rPr>
            <w:b/>
            <w:bCs/>
            <w:i/>
            <w:iCs/>
          </w:rPr>
          <w:t>Synthetic Data as an Approach to Promote Transparency and Reproducibility</w:t>
        </w:r>
      </w:ins>
    </w:p>
    <w:p w14:paraId="4E83F19E" w14:textId="3E609BA5" w:rsidR="004B4BFD" w:rsidRDefault="00000000">
      <w:pPr>
        <w:pStyle w:val="BodyText"/>
        <w:rPr>
          <w:ins w:id="66" w:author="jcb2271" w:date="2025-02-07T13:18:00Z" w16du:dateUtc="2025-02-07T18:18:00Z"/>
        </w:rPr>
      </w:pPr>
      <w:r>
        <w:t xml:space="preserve">Synthetic data generation offers a </w:t>
      </w:r>
      <w:del w:id="67" w:author="jcb2271" w:date="2025-02-07T13:16:00Z" w16du:dateUtc="2025-02-07T18:16:00Z">
        <w:r w:rsidDel="00DE4DB1">
          <w:delText xml:space="preserve">potential </w:delText>
        </w:r>
      </w:del>
      <w:ins w:id="68" w:author="jcb2271" w:date="2025-02-07T13:16:00Z" w16du:dateUtc="2025-02-07T18:16:00Z">
        <w:r w:rsidR="00DE4DB1">
          <w:t xml:space="preserve">promising </w:t>
        </w:r>
      </w:ins>
      <w:r>
        <w:t xml:space="preserve">solution to </w:t>
      </w:r>
      <w:ins w:id="69" w:author="jcb2271" w:date="2025-02-07T13:16:00Z">
        <w:r w:rsidR="0095264C" w:rsidRPr="0095264C">
          <w:t xml:space="preserve">safeguarding </w:t>
        </w:r>
      </w:ins>
      <w:del w:id="70" w:author="jcb2271" w:date="2025-02-07T13:16:00Z" w16du:dateUtc="2025-02-07T18:16:00Z">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71" w:author="jcb2271" w:date="2025-02-07T13:17:00Z" w16du:dateUtc="2025-02-07T18:17:00Z">
        <w:r w:rsidDel="00AC7CB9">
          <w:delText>Synthetic data</w:delText>
        </w:r>
      </w:del>
      <w:ins w:id="72" w:author="jcb2271" w:date="2025-02-07T13:17:00Z" w16du:dateUtc="2025-02-07T18:17:00Z">
        <w:r w:rsidR="00AC7CB9">
          <w:t>This approach</w:t>
        </w:r>
      </w:ins>
      <w:r>
        <w:t xml:space="preserve"> </w:t>
      </w:r>
      <w:ins w:id="73" w:author="jcb2271" w:date="2025-03-20T17:22:00Z" w16du:dateUtc="2025-03-20T21:22:00Z">
        <w:r w:rsidR="00081C4E">
          <w:t>can be applied to a wi</w:t>
        </w:r>
      </w:ins>
      <w:ins w:id="74" w:author="jcb2271" w:date="2025-03-20T17:23:00Z" w16du:dateUtc="2025-03-20T21:23:00Z">
        <w:r w:rsidR="00081C4E">
          <w:t xml:space="preserve">de variety of data types (e.g., demographic information, outcome measures) and </w:t>
        </w:r>
      </w:ins>
      <w:r>
        <w:t xml:space="preserve">involves creating </w:t>
      </w:r>
      <w:del w:id="75" w:author="jcb2271" w:date="2025-02-07T13:17:00Z" w16du:dateUtc="2025-02-07T18:17:00Z">
        <w:r w:rsidDel="00642301">
          <w:delText xml:space="preserve">an </w:delText>
        </w:r>
      </w:del>
      <w:r>
        <w:t>artificial dataset</w:t>
      </w:r>
      <w:ins w:id="76" w:author="jcb2271" w:date="2025-02-07T13:17:00Z" w16du:dateUtc="2025-02-07T18:17:00Z">
        <w:r w:rsidR="00642301">
          <w:t>s</w:t>
        </w:r>
      </w:ins>
      <w:r>
        <w:t xml:space="preserve"> that do</w:t>
      </w:r>
      <w:del w:id="77" w:author="jcb2271" w:date="2025-02-07T13:17:00Z" w16du:dateUtc="2025-02-07T18:17:00Z">
        <w:r w:rsidDel="00642301">
          <w:delText>es</w:delText>
        </w:r>
      </w:del>
      <w:r>
        <w:t xml:space="preserve"> not represent real individuals, </w:t>
      </w:r>
      <w:ins w:id="78" w:author="jcb2271" w:date="2025-02-07T13:17:00Z">
        <w:r w:rsidR="00642301" w:rsidRPr="00642301">
          <w:t xml:space="preserve">thereby significantly reducing the </w:t>
        </w:r>
      </w:ins>
      <w:del w:id="79" w:author="jcb2271" w:date="2025-02-07T13:17:00Z" w16du:dateUtc="2025-02-07T18:17:00Z">
        <w:r w:rsidDel="00642301">
          <w:delText xml:space="preserve">ensuring no </w:delText>
        </w:r>
      </w:del>
      <w:r>
        <w:t>risk of disclosure</w:t>
      </w:r>
      <w:del w:id="80"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81" w:author="jcb2271" w:date="2025-02-07T13:17:00Z">
        <w:r w:rsidR="00AF30DF" w:rsidRPr="00AF30DF">
          <w:t xml:space="preserve">enabling readers </w:t>
        </w:r>
      </w:ins>
      <w:del w:id="82" w:author="jcb2271" w:date="2025-02-07T13:17:00Z" w16du:dateUtc="2025-02-07T18:17:00Z">
        <w:r w:rsidDel="00AF30DF">
          <w:delText xml:space="preserve">allowing researchers </w:delText>
        </w:r>
      </w:del>
      <w:r>
        <w:t xml:space="preserve">to </w:t>
      </w:r>
      <w:ins w:id="83" w:author="jcb2271" w:date="2025-02-07T13:17:00Z">
        <w:r w:rsidR="00426266" w:rsidRPr="00426266">
          <w:t>evaluate key aspects of the study’s analysis workflow (e.g., data pre-processing, statistical modeling),</w:t>
        </w:r>
      </w:ins>
      <w:ins w:id="84" w:author="jcb2271" w:date="2025-02-07T13:17:00Z" w16du:dateUtc="2025-02-07T18:17:00Z">
        <w:r w:rsidR="00426266">
          <w:t xml:space="preserve"> </w:t>
        </w:r>
      </w:ins>
      <w:r>
        <w:t xml:space="preserve">reproduce study findings, explore </w:t>
      </w:r>
      <w:del w:id="85" w:author="jcb2271" w:date="2025-02-07T13:18:00Z" w16du:dateUtc="2025-02-07T18:18:00Z">
        <w:r w:rsidDel="0068027A">
          <w:delText xml:space="preserve">the </w:delText>
        </w:r>
      </w:del>
      <w:r>
        <w:t>dataset</w:t>
      </w:r>
      <w:ins w:id="86" w:author="jcb2271" w:date="2025-02-07T13:18:00Z" w16du:dateUtc="2025-02-07T18:18:00Z">
        <w:r w:rsidR="0068027A">
          <w:t>s</w:t>
        </w:r>
      </w:ins>
      <w:r>
        <w:t xml:space="preserve">, and develop new questions </w:t>
      </w:r>
      <w:del w:id="87" w:author="jcb2271" w:date="2025-02-07T13:18:00Z" w16du:dateUtc="2025-02-07T18:18:00Z">
        <w:r w:rsidDel="009F63C3">
          <w:delText xml:space="preserve">and </w:delText>
        </w:r>
      </w:del>
      <w:ins w:id="88" w:author="jcb2271" w:date="2025-02-07T13:18:00Z" w16du:dateUtc="2025-02-07T18:18:00Z">
        <w:r w:rsidR="009F63C3">
          <w:t xml:space="preserve">or </w:t>
        </w:r>
      </w:ins>
      <w:r>
        <w:t xml:space="preserve">hypotheses. Synthetic data generation is widely used across medical research, industry, and government agencies, most </w:t>
      </w:r>
      <w:r>
        <w:lastRenderedPageBreak/>
        <w:t>notably by the United States Census Bureau (</w:t>
      </w:r>
      <w:proofErr w:type="spellStart"/>
      <w:r>
        <w:t>Jarmin</w:t>
      </w:r>
      <w:proofErr w:type="spellEnd"/>
      <w:r>
        <w:t xml:space="preserve"> et al., 2014). </w:t>
      </w:r>
      <w:ins w:id="89" w:author="jcb2271" w:date="2025-02-07T13:18:00Z" w16du:dateUtc="2025-02-07T18:18:00Z">
        <w:r w:rsidR="00326F2A">
          <w:t>Alt</w:t>
        </w:r>
      </w:ins>
      <w:del w:id="90" w:author="jcb2271" w:date="2025-02-07T13:18:00Z" w16du:dateUtc="2025-02-07T18:18:00Z">
        <w:r w:rsidDel="00326F2A">
          <w:delText>T</w:delText>
        </w:r>
      </w:del>
      <w:r>
        <w:t xml:space="preserve">hough </w:t>
      </w:r>
      <w:ins w:id="91" w:author="jcb2271" w:date="2025-02-07T13:18:00Z" w16du:dateUtc="2025-02-07T18:18:00Z">
        <w:r w:rsidR="00326F2A">
          <w:t xml:space="preserve">the concept of </w:t>
        </w:r>
      </w:ins>
      <w:r>
        <w:t xml:space="preserve">synthetic data methods </w:t>
      </w:r>
      <w:del w:id="92" w:author="jcb2271" w:date="2025-02-07T13:18:00Z" w16du:dateUtc="2025-02-07T18:18:00Z">
        <w:r w:rsidDel="00CC0009">
          <w:delText xml:space="preserve">were </w:delText>
        </w:r>
      </w:del>
      <w:ins w:id="93" w:author="jcb2271" w:date="2025-02-07T13:18:00Z" w16du:dateUtc="2025-02-07T18:18:00Z">
        <w:r w:rsidR="00CC0009">
          <w:t xml:space="preserve">was </w:t>
        </w:r>
      </w:ins>
      <w:r>
        <w:t xml:space="preserve">first proposed more than 30 years ago (Rubin, 1993), recent analytic and software developments have </w:t>
      </w:r>
      <w:ins w:id="94" w:author="jcb2271" w:date="2025-02-07T13:18:00Z">
        <w:r w:rsidR="00CC0009" w:rsidRPr="00CC0009">
          <w:t xml:space="preserve">streamlined the process, making </w:t>
        </w:r>
      </w:ins>
      <w:del w:id="95" w:author="jcb2271" w:date="2025-02-07T13:18:00Z" w16du:dateUtc="2025-02-07T18:18:00Z">
        <w:r w:rsidDel="00CC0009">
          <w:delText xml:space="preserve">made </w:delText>
        </w:r>
      </w:del>
      <w:r>
        <w:t>it easier and more efficient to generate high-quality synthetic data (</w:t>
      </w:r>
      <w:proofErr w:type="spellStart"/>
      <w:r>
        <w:t>Nowok</w:t>
      </w:r>
      <w:proofErr w:type="spellEnd"/>
      <w:r>
        <w:t xml:space="preserve"> et al., 2016).</w:t>
      </w:r>
    </w:p>
    <w:p w14:paraId="7FC19D49" w14:textId="159B3F83" w:rsidR="00E66DC2" w:rsidRDefault="00E66DC2">
      <w:pPr>
        <w:pStyle w:val="BodyText"/>
        <w:rPr>
          <w:ins w:id="96" w:author="jcb2271" w:date="2025-02-07T13:18:00Z" w16du:dateUtc="2025-02-07T18:18:00Z"/>
        </w:rPr>
      </w:pPr>
      <w:ins w:id="97" w:author="jcb2271" w:date="2025-02-07T13:18:00Z">
        <w:r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ins>
      <w:ins w:id="98" w:author="jcb2271" w:date="2025-03-20T17:25:00Z" w16du:dateUtc="2025-03-20T21:25:00Z">
        <w:r w:rsidR="002539AF">
          <w:t>reproducing</w:t>
        </w:r>
      </w:ins>
      <w:ins w:id="99" w:author="jcb2271" w:date="2025-02-07T13:18:00Z">
        <w:r w:rsidRPr="00E66DC2">
          <w:t xml:space="preserve"> exact study results. However, </w:t>
        </w:r>
      </w:ins>
      <w:ins w:id="100" w:author="Borders, James" w:date="2025-03-22T16:42:00Z">
        <w:r w:rsidR="007217CE" w:rsidRPr="007217CE">
          <w:t xml:space="preserve">higher standards are required </w:t>
        </w:r>
      </w:ins>
      <w:ins w:id="101" w:author="jcb2271" w:date="2025-02-07T13:18:00Z">
        <w:r w:rsidRPr="00E66DC2">
          <w:t>when synthetic data is used for hypothesis testing, meta-analyses, or methodological development</w:t>
        </w:r>
        <w:del w:id="102" w:author="Borders, James" w:date="2025-03-22T16:42:00Z" w16du:dateUtc="2025-03-22T20:42:00Z">
          <w:r w:rsidRPr="00E66DC2" w:rsidDel="007217CE">
            <w:delText>, higher standards are require</w:delText>
          </w:r>
        </w:del>
      </w:ins>
      <w:ins w:id="103" w:author="Borders, James" w:date="2025-03-22T16:42:00Z" w16du:dateUtc="2025-03-22T20:42:00Z">
        <w:r w:rsidR="007217CE">
          <w:t xml:space="preserve"> </w:t>
        </w:r>
      </w:ins>
      <w:ins w:id="104" w:author="jcb2271" w:date="2025-02-07T13:18:00Z">
        <w:del w:id="105" w:author="Borders, James" w:date="2025-03-22T16:42:00Z" w16du:dateUtc="2025-03-22T20:42:00Z">
          <w:r w:rsidRPr="00E66DC2" w:rsidDel="007217CE">
            <w:delText xml:space="preserve">d </w:delText>
          </w:r>
        </w:del>
        <w:r w:rsidRPr="00E66DC2">
          <w:t>(Raab et al., 2017). In these scenarios, synthetic datasets must accurately preserve multivariable relationships to ensure their validity and utility.</w:t>
        </w:r>
      </w:ins>
    </w:p>
    <w:p w14:paraId="1249FBAF" w14:textId="784D09C6" w:rsidR="00721A81" w:rsidRDefault="00721A81">
      <w:pPr>
        <w:pStyle w:val="BodyText"/>
        <w:rPr>
          <w:ins w:id="106" w:author="jcb2271" w:date="2025-02-07T13:19:00Z" w16du:dateUtc="2025-02-07T18:19:00Z"/>
        </w:rPr>
      </w:pPr>
      <w:ins w:id="107" w:author="jcb2271" w:date="2025-02-07T13:18:00Z">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108" w:author="jcb2271" w:date="2025-02-07T18:17:00Z" w16du:dateUtc="2025-02-07T23:17:00Z">
        <w:r w:rsidR="001073EA">
          <w:t>metrics</w:t>
        </w:r>
      </w:ins>
      <w:ins w:id="109" w:author="jcb2271" w:date="2025-02-07T13:18:00Z">
        <w:r w:rsidRPr="00721A81">
          <w:t xml:space="preserve"> to </w:t>
        </w:r>
        <w:del w:id="110" w:author="Borders, James" w:date="2025-03-22T16:44:00Z" w16du:dateUtc="2025-03-22T20:44:00Z">
          <w:r w:rsidRPr="00721A81" w:rsidDel="00516493">
            <w:delText xml:space="preserve">examine </w:delText>
          </w:r>
          <w:r w:rsidRPr="00721A81" w:rsidDel="00805D08">
            <w:delText xml:space="preserve">the </w:delText>
          </w:r>
        </w:del>
        <w:del w:id="111" w:author="Borders, James" w:date="2025-03-22T16:43:00Z" w16du:dateUtc="2025-03-22T20:43:00Z">
          <w:r w:rsidRPr="00721A81" w:rsidDel="00F82AA9">
            <w:delText xml:space="preserve">predicted </w:delText>
          </w:r>
        </w:del>
        <w:del w:id="112" w:author="Borders, James" w:date="2025-03-22T16:44:00Z" w16du:dateUtc="2025-03-22T20:44:00Z">
          <w:r w:rsidRPr="00721A81" w:rsidDel="00805D08">
            <w:delText>probability that a record comes from the</w:delText>
          </w:r>
        </w:del>
      </w:ins>
      <w:ins w:id="113" w:author="Borders, James" w:date="2025-03-22T16:44:00Z" w16du:dateUtc="2025-03-22T20:44:00Z">
        <w:r w:rsidR="00805D08">
          <w:t xml:space="preserve">determine </w:t>
        </w:r>
      </w:ins>
      <w:ins w:id="114" w:author="Borders, James" w:date="2025-03-22T16:58:00Z" w16du:dateUtc="2025-03-22T20:58:00Z">
        <w:r w:rsidR="000064BF">
          <w:t>to what degree</w:t>
        </w:r>
      </w:ins>
      <w:ins w:id="115" w:author="Borders, James" w:date="2025-03-22T16:44:00Z" w16du:dateUtc="2025-03-22T20:44:00Z">
        <w:r w:rsidR="00805D08">
          <w:t xml:space="preserve"> </w:t>
        </w:r>
      </w:ins>
      <w:ins w:id="116" w:author="jcb2271" w:date="2025-02-07T13:18:00Z">
        <w:del w:id="117" w:author="Borders, James" w:date="2025-03-22T16:44:00Z" w16du:dateUtc="2025-03-22T20:44:00Z">
          <w:r w:rsidRPr="00721A81" w:rsidDel="00805D08">
            <w:delText xml:space="preserve"> </w:delText>
          </w:r>
        </w:del>
        <w:r w:rsidRPr="00721A81">
          <w:t>synthetic data</w:t>
        </w:r>
      </w:ins>
      <w:ins w:id="118" w:author="Borders, James" w:date="2025-03-22T16:44:00Z" w16du:dateUtc="2025-03-22T20:44:00Z">
        <w:r w:rsidR="00805D08">
          <w:t xml:space="preserve"> is distinguishable from the original data</w:t>
        </w:r>
      </w:ins>
      <w:ins w:id="119" w:author="jcb2271" w:date="2025-02-07T13:18:00Z">
        <w:r w:rsidRPr="00721A81">
          <w:t xml:space="preserve"> (e.g., </w:t>
        </w:r>
      </w:ins>
      <w:ins w:id="120" w:author="Borders, James" w:date="2025-03-22T16:58:00Z" w16du:dateUtc="2025-03-22T20:58:00Z">
        <w:r w:rsidR="00017851">
          <w:t xml:space="preserve">standardized </w:t>
        </w:r>
      </w:ins>
      <w:ins w:id="121" w:author="jcb2271" w:date="2025-02-07T13:18:00Z">
        <w:r w:rsidRPr="00721A81">
          <w:t xml:space="preserve">propensity mean squared error; </w:t>
        </w:r>
      </w:ins>
      <w:proofErr w:type="spellStart"/>
      <w:ins w:id="122" w:author="Borders, James" w:date="2025-03-22T16:58:00Z" w16du:dateUtc="2025-03-22T20:58:00Z">
        <w:r w:rsidR="00017851" w:rsidRPr="00017851">
          <w:rPr>
            <w:i/>
            <w:iCs/>
            <w:rPrChange w:id="123" w:author="Borders, James" w:date="2025-03-22T16:58:00Z" w16du:dateUtc="2025-03-22T20:58:00Z">
              <w:rPr/>
            </w:rPrChange>
          </w:rPr>
          <w:t>S_</w:t>
        </w:r>
      </w:ins>
      <w:ins w:id="124" w:author="jcb2271" w:date="2025-02-07T13:18:00Z">
        <w:r w:rsidRPr="00721A81">
          <w:rPr>
            <w:i/>
            <w:iCs/>
          </w:rPr>
          <w:t>pMSE</w:t>
        </w:r>
        <w:proofErr w:type="spellEnd"/>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125" w:author="jcb2271" w:date="2025-02-07T13:19:00Z" w16du:dateUtc="2025-02-07T18:19:00Z"/>
        </w:rPr>
      </w:pPr>
    </w:p>
    <w:p w14:paraId="7F3C2D06" w14:textId="22867D79" w:rsidR="00721A81" w:rsidRPr="00721A81" w:rsidRDefault="00721A81">
      <w:pPr>
        <w:pStyle w:val="BodyText"/>
        <w:ind w:firstLine="0"/>
        <w:rPr>
          <w:b/>
          <w:bCs/>
          <w:i/>
          <w:iCs/>
          <w:rPrChange w:id="126" w:author="jcb2271" w:date="2025-02-07T13:19:00Z" w16du:dateUtc="2025-02-07T18:19:00Z">
            <w:rPr/>
          </w:rPrChange>
        </w:rPr>
        <w:pPrChange w:id="127" w:author="jcb2271" w:date="2025-02-07T13:19:00Z" w16du:dateUtc="2025-02-07T18:19:00Z">
          <w:pPr>
            <w:pStyle w:val="BodyText"/>
          </w:pPr>
        </w:pPrChange>
      </w:pPr>
      <w:ins w:id="128" w:author="jcb2271" w:date="2025-02-07T13:19:00Z">
        <w:r w:rsidRPr="00721A81">
          <w:rPr>
            <w:b/>
            <w:bCs/>
            <w:i/>
            <w:iCs/>
          </w:rPr>
          <w:t>Application of Synthetic Data in Communication Sciences and Disorders</w:t>
        </w:r>
      </w:ins>
    </w:p>
    <w:p w14:paraId="3A58998C" w14:textId="05C63241" w:rsidR="00C04594" w:rsidRDefault="00000000">
      <w:pPr>
        <w:pStyle w:val="BodyText"/>
        <w:rPr>
          <w:ins w:id="129" w:author="jcb2271" w:date="2025-02-07T13:19:00Z" w16du:dateUtc="2025-02-07T18:19:00Z"/>
        </w:rPr>
      </w:pPr>
      <w:r>
        <w:lastRenderedPageBreak/>
        <w:t xml:space="preserve">Despite </w:t>
      </w:r>
      <w:del w:id="130" w:author="jcb2271" w:date="2025-02-07T13:24:00Z" w16du:dateUtc="2025-02-07T18:24:00Z">
        <w:r w:rsidDel="00E56EDC">
          <w:delText xml:space="preserve">the </w:delText>
        </w:r>
      </w:del>
      <w:ins w:id="131" w:author="jcb2271" w:date="2025-02-07T13:24:00Z" w16du:dateUtc="2025-02-07T18:24:00Z">
        <w:r w:rsidR="00E56EDC">
          <w:t xml:space="preserve">its </w:t>
        </w:r>
      </w:ins>
      <w:r>
        <w:t xml:space="preserve">potential </w:t>
      </w:r>
      <w:del w:id="132" w:author="jcb2271" w:date="2025-02-07T13:24:00Z" w16du:dateUtc="2025-02-07T18:24:00Z">
        <w:r w:rsidDel="00E56EDC">
          <w:delText>utility of synthetic data to promote</w:delText>
        </w:r>
      </w:del>
      <w:ins w:id="133" w:author="jcb2271" w:date="2025-02-07T13:24:00Z" w16du:dateUtc="2025-02-07T18:24:00Z">
        <w:r w:rsidR="00E56EDC">
          <w:t>to enhance</w:t>
        </w:r>
      </w:ins>
      <w:r>
        <w:t xml:space="preserve"> data sharing in the field of CSD, </w:t>
      </w:r>
      <w:del w:id="134" w:author="jcb2271" w:date="2025-02-07T13:24:00Z" w16du:dateUtc="2025-02-07T18:24:00Z">
        <w:r w:rsidDel="000E5805">
          <w:delText>this approach</w:delText>
        </w:r>
      </w:del>
      <w:ins w:id="135" w:author="jcb2271" w:date="2025-02-07T13:25:00Z" w16du:dateUtc="2025-02-07T18:25:00Z">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136" w:author="jcb2271" w:date="2025-02-07T13:19:00Z" w16du:dateUtc="2025-02-07T18:19:00Z">
        <w:r w:rsidR="00C04594">
          <w:t xml:space="preserve">study designs, </w:t>
        </w:r>
      </w:ins>
      <w:r>
        <w:t>outcomes</w:t>
      </w:r>
      <w:ins w:id="137" w:author="jcb2271" w:date="2025-02-07T13:19:00Z" w16du:dateUtc="2025-02-07T18:19:00Z">
        <w:r w:rsidR="00C04594">
          <w:t>,</w:t>
        </w:r>
      </w:ins>
      <w:r>
        <w:t xml:space="preserve"> and analyses (Borders et al., 2022; Gaeta &amp; </w:t>
      </w:r>
      <w:proofErr w:type="spellStart"/>
      <w:r>
        <w:t>Brydges</w:t>
      </w:r>
      <w:proofErr w:type="spellEnd"/>
      <w:r>
        <w:t xml:space="preserve">, 2020). </w:t>
      </w:r>
      <w:ins w:id="138" w:author="jcb2271" w:date="2025-02-07T13:25:00Z" w16du:dateUtc="2025-02-07T18:25:00Z">
        <w:r w:rsidR="00076FF1">
          <w:t>Moreover</w:t>
        </w:r>
      </w:ins>
      <w:ins w:id="139" w:author="jcb2271" w:date="2025-02-07T13:19:00Z">
        <w:r w:rsidR="00C04594" w:rsidRPr="00C04594">
          <w:t xml:space="preserve">, reproducible workflows that </w:t>
        </w:r>
      </w:ins>
      <w:ins w:id="140" w:author="jcb2271" w:date="2025-02-07T13:25:00Z" w16du:dateUtc="2025-02-07T18:25:00Z">
        <w:r w:rsidR="00C142FA">
          <w:t>detail</w:t>
        </w:r>
      </w:ins>
      <w:ins w:id="141" w:author="jcb2271" w:date="2025-02-07T13:19:00Z">
        <w:r w:rsidR="00C04594" w:rsidRPr="00C04594">
          <w:t xml:space="preserve"> important steps </w:t>
        </w:r>
      </w:ins>
      <w:ins w:id="142" w:author="jcb2271" w:date="2025-02-07T13:25:00Z" w16du:dateUtc="2025-02-07T18:25:00Z">
        <w:r w:rsidR="00AF1260">
          <w:t>for data</w:t>
        </w:r>
      </w:ins>
      <w:ins w:id="143" w:author="jcb2271" w:date="2025-02-07T13:19:00Z">
        <w:r w:rsidR="00C04594" w:rsidRPr="00C04594">
          <w:t xml:space="preserve"> wrangle or </w:t>
        </w:r>
      </w:ins>
      <w:ins w:id="144" w:author="jcb2271" w:date="2025-02-07T13:25:00Z" w16du:dateUtc="2025-02-07T18:25:00Z">
        <w:r w:rsidR="00254C64">
          <w:t xml:space="preserve">statistical </w:t>
        </w:r>
      </w:ins>
      <w:ins w:id="145" w:author="jcb2271" w:date="2025-02-07T13:19:00Z">
        <w:r w:rsidR="00C04594" w:rsidRPr="00C04594">
          <w:t>model</w:t>
        </w:r>
      </w:ins>
      <w:ins w:id="146" w:author="jcb2271" w:date="2025-02-07T13:25:00Z" w16du:dateUtc="2025-02-07T18:25:00Z">
        <w:r w:rsidR="00254C64">
          <w:t>ing</w:t>
        </w:r>
      </w:ins>
      <w:ins w:id="147" w:author="jcb2271" w:date="2025-02-07T13:19:00Z">
        <w:r w:rsidR="00C04594" w:rsidRPr="00C04594">
          <w:t xml:space="preserve"> are rarely provided in publications, </w:t>
        </w:r>
      </w:ins>
      <w:ins w:id="148" w:author="jcb2271" w:date="2025-02-07T13:26:00Z" w16du:dateUtc="2025-02-07T18:26:00Z">
        <w:r w:rsidR="00254C64">
          <w:t xml:space="preserve">further </w:t>
        </w:r>
      </w:ins>
      <w:ins w:id="149" w:author="jcb2271" w:date="2025-02-07T13:19:00Z">
        <w:r w:rsidR="00C04594" w:rsidRPr="00C04594">
          <w:t>hindering transparency and reproducibility.</w:t>
        </w:r>
      </w:ins>
    </w:p>
    <w:p w14:paraId="36D927DF" w14:textId="6843C2A0" w:rsidR="004B4BFD" w:rsidRDefault="00000000">
      <w:pPr>
        <w:pStyle w:val="BodyText"/>
      </w:pPr>
      <w:del w:id="150" w:author="jcb2271" w:date="2025-02-07T13:26:00Z" w16du:dateUtc="2025-02-07T18:26:00Z">
        <w:r w:rsidDel="00685F2A">
          <w:delText>Therefore</w:delText>
        </w:r>
      </w:del>
      <w:ins w:id="151" w:author="jcb2271" w:date="2025-02-07T13:26:00Z" w16du:dateUtc="2025-02-07T18:26:00Z">
        <w:r w:rsidR="00685F2A">
          <w:t>To address this gap</w:t>
        </w:r>
      </w:ins>
      <w:r>
        <w:t xml:space="preserve">, the present study aimed to </w:t>
      </w:r>
      <w:ins w:id="152" w:author="jcb2271" w:date="2025-02-07T13:26:00Z" w16du:dateUtc="2025-02-07T18:26:00Z">
        <w:r w:rsidR="00C5286C">
          <w:t>explore</w:t>
        </w:r>
      </w:ins>
      <w:ins w:id="153" w:author="jcb2271" w:date="2025-02-07T13:20:00Z" w16du:dateUtc="2025-02-07T18:20:00Z">
        <w:r w:rsidR="006C4005">
          <w:t xml:space="preserve"> the feasibility and preliminary utility of synthetic data generation in CSD. </w:t>
        </w:r>
      </w:ins>
      <w:ins w:id="154" w:author="jcb2271" w:date="2025-02-07T13:26:00Z" w16du:dateUtc="2025-02-07T18:26:00Z">
        <w:r w:rsidR="00D759AB">
          <w:t>W</w:t>
        </w:r>
      </w:ins>
      <w:ins w:id="155" w:author="jcb2271" w:date="2025-02-07T13:20:00Z" w16du:dateUtc="2025-02-07T18:20:00Z">
        <w:r w:rsidR="00CE35AF">
          <w:t xml:space="preserve">e </w:t>
        </w:r>
      </w:ins>
      <w:del w:id="156" w:author="jcb2271" w:date="2025-02-07T13:20:00Z" w16du:dateUtc="2025-02-07T18:20:00Z">
        <w:r w:rsidDel="00CE35AF">
          <w:delText xml:space="preserve">examine </w:delText>
        </w:r>
      </w:del>
      <w:ins w:id="157" w:author="jcb2271" w:date="2025-02-07T13:20:00Z" w16du:dateUtc="2025-02-07T18:20:00Z">
        <w:r w:rsidR="00CE35AF">
          <w:t xml:space="preserve">applied </w:t>
        </w:r>
      </w:ins>
      <w:del w:id="158" w:author="jcb2271" w:date="2025-02-07T13:20:00Z" w16du:dateUtc="2025-02-07T18:20:00Z">
        <w:r w:rsidDel="00CE35AF">
          <w:delText xml:space="preserve">the utility of </w:delText>
        </w:r>
      </w:del>
      <w:r>
        <w:t xml:space="preserve">synthetic data </w:t>
      </w:r>
      <w:del w:id="159" w:author="jcb2271" w:date="2025-02-07T13:26:00Z" w16du:dateUtc="2025-02-07T18:26:00Z">
        <w:r w:rsidDel="008E2E29">
          <w:delText>generation</w:delText>
        </w:r>
      </w:del>
      <w:ins w:id="160" w:author="jcb2271" w:date="2025-02-07T13:26:00Z" w16du:dateUtc="2025-02-07T18:26:00Z">
        <w:r w:rsidR="00DB44F4">
          <w:t>methods</w:t>
        </w:r>
      </w:ins>
      <w:r>
        <w:t xml:space="preserve"> </w:t>
      </w:r>
      <w:del w:id="161" w:author="jcb2271" w:date="2025-02-07T13:20:00Z" w16du:dateUtc="2025-02-07T18:20:00Z">
        <w:r w:rsidDel="00CE35AF">
          <w:delText xml:space="preserve">with </w:delText>
        </w:r>
      </w:del>
      <w:ins w:id="162" w:author="jcb2271" w:date="2025-02-07T13:20:00Z" w16du:dateUtc="2025-02-07T18:20:00Z">
        <w:r w:rsidR="00CE35AF">
          <w:t xml:space="preserve">to </w:t>
        </w:r>
      </w:ins>
      <w:r>
        <w:t>open datasets from the ‘Big Nine’ American Speech-Language-Hearing Association (ASHA) domains</w:t>
      </w:r>
      <w:ins w:id="163" w:author="jcb2271" w:date="2025-02-07T13:27:00Z" w16du:dateUtc="2025-02-07T18:27:00Z">
        <w:r w:rsidR="005B4C3A">
          <w:t xml:space="preserve"> and</w:t>
        </w:r>
      </w:ins>
      <w:del w:id="164" w:author="jcb2271" w:date="2025-02-07T13:27:00Z" w16du:dateUtc="2025-02-07T18:27:00Z">
        <w:r w:rsidDel="005B4C3A">
          <w:delText>. We</w:delText>
        </w:r>
      </w:del>
      <w:r>
        <w:t xml:space="preserve"> hypothesized that synthetic datasets </w:t>
      </w:r>
      <w:ins w:id="165" w:author="jcb2271" w:date="2025-02-07T13:21:00Z">
        <w:r w:rsidR="00DF6460" w:rsidRPr="00DF6460">
          <w:t>would preserve both the statistical properties (general utility) and the inferential results (specific utility) of the original data</w:t>
        </w:r>
      </w:ins>
      <w:del w:id="166"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67" w:author="jcb2271" w:date="2025-03-20T17:28:00Z" w16du:dateUtc="2025-03-20T21:28:00Z">
        <w:r w:rsidR="00870540">
          <w:t>I</w:t>
        </w:r>
      </w:ins>
      <w:ins w:id="168" w:author="jcb2271" w:date="2025-02-07T13:28:00Z" w16du:dateUtc="2025-02-07T18:28:00Z">
        <w:r w:rsidR="00AC22B9">
          <w:t>t’s important to</w:t>
        </w:r>
      </w:ins>
      <w:ins w:id="169" w:author="jcb2271" w:date="2025-02-07T13:28:00Z">
        <w:r w:rsidR="00AC22B9" w:rsidRPr="00AC22B9">
          <w:t xml:space="preserve"> recognize that synthetic data must be evaluated on a case-by-case basis</w:t>
        </w:r>
      </w:ins>
      <w:ins w:id="170" w:author="jcb2271" w:date="2025-03-20T17:29:00Z" w16du:dateUtc="2025-03-20T21:29:00Z">
        <w:r w:rsidR="00384E84">
          <w:t xml:space="preserve"> and that the utility of the datasets included in this manuscript may not apply to one’s own dataset</w:t>
        </w:r>
      </w:ins>
      <w:ins w:id="171" w:author="jcb2271" w:date="2025-02-07T13:28:00Z">
        <w:r w:rsidR="00AC22B9" w:rsidRPr="00AC22B9">
          <w:t xml:space="preserve">. </w:t>
        </w:r>
      </w:ins>
      <w:ins w:id="172" w:author="jcb2271" w:date="2025-02-07T18:18:00Z" w16du:dateUtc="2025-02-07T23:18:00Z">
        <w:r w:rsidR="007851E3">
          <w:t xml:space="preserve">To this end, </w:t>
        </w:r>
      </w:ins>
      <w:ins w:id="173" w:author="jcb2271" w:date="2025-03-20T17:27:00Z" w16du:dateUtc="2025-03-20T21:27:00Z">
        <w:r w:rsidR="000D29B5">
          <w:t>the broad goal of the current investigation was to provide a proof-of-concept to the interested reader</w:t>
        </w:r>
      </w:ins>
      <w:del w:id="174" w:author="jcb2271" w:date="2025-02-07T13:22:00Z" w16du:dateUtc="2025-02-07T18:22:00Z">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75" w:name="method"/>
      <w:bookmarkEnd w:id="57"/>
      <w:bookmarkEnd w:id="58"/>
      <w:r>
        <w:t>Method</w:t>
      </w:r>
    </w:p>
    <w:p w14:paraId="50C9D91F" w14:textId="77777777" w:rsidR="004B4BFD" w:rsidRDefault="00000000">
      <w:pPr>
        <w:pStyle w:val="Heading2"/>
      </w:pPr>
      <w:bookmarkStart w:id="176" w:name="X271cef0a554159f2824d9093061aaf2e0da82cb"/>
      <w:r>
        <w:t>Description of Original Datasets from ASHA ‘Big Nine’ Domains</w:t>
      </w:r>
    </w:p>
    <w:p w14:paraId="6A9B5DEA" w14:textId="7F915F33" w:rsidR="004B4BFD" w:rsidRPr="00BC7D68" w:rsidDel="00431A0E" w:rsidRDefault="00D01DA3" w:rsidP="00431A0E">
      <w:pPr>
        <w:pStyle w:val="FirstParagraph"/>
        <w:rPr>
          <w:del w:id="177" w:author="jcb2271" w:date="2025-02-07T13:35:00Z" w16du:dateUtc="2025-02-07T18:35:00Z"/>
        </w:rPr>
      </w:pPr>
      <w:ins w:id="178" w:author="jcb2271" w:date="2025-03-20T17:30:00Z" w16du:dateUtc="2025-03-20T21:30:00Z">
        <w:r>
          <w:t xml:space="preserve">A convenience sampling approach was used to </w:t>
        </w:r>
      </w:ins>
      <w:del w:id="179" w:author="jcb2271" w:date="2025-03-20T17:30:00Z" w16du:dateUtc="2025-03-20T21:30:00Z">
        <w:r w:rsidDel="00D01DA3">
          <w:delText xml:space="preserve">Authors performed a manual search to </w:delText>
        </w:r>
      </w:del>
      <w:del w:id="180" w:author="jcb2271" w:date="2025-02-07T13:29:00Z" w16du:dateUtc="2025-02-07T18:29:00Z">
        <w:r w:rsidDel="00CB0424">
          <w:delText xml:space="preserve">obtain </w:delText>
        </w:r>
      </w:del>
      <w:ins w:id="181" w:author="jcb2271" w:date="2025-02-07T13:29:00Z" w16du:dateUtc="2025-02-07T18:29:00Z">
        <w:r w:rsidR="00CB0424">
          <w:t xml:space="preserve">identify </w:t>
        </w:r>
      </w:ins>
      <w:r>
        <w:t>publicly available datasets from previously published research articles related to the ‘Big Nine’ ASHA domains: swallowing (Curtis et al., 2023), articulation (Thompson et al., 2023), fluency (</w:t>
      </w:r>
      <w:proofErr w:type="spellStart"/>
      <w:r>
        <w:t>Elsherif</w:t>
      </w:r>
      <w:proofErr w:type="spellEnd"/>
      <w:r>
        <w:t xml:space="preserve"> et al., 2021), voice and resonance (</w:t>
      </w:r>
      <w:proofErr w:type="spellStart"/>
      <w:r>
        <w:t>Novotný</w:t>
      </w:r>
      <w:proofErr w:type="spellEnd"/>
      <w:r>
        <w:t xml:space="preserve"> et al., 2016), hearing (</w:t>
      </w:r>
      <w:proofErr w:type="spellStart"/>
      <w:r>
        <w:t>Battal</w:t>
      </w:r>
      <w:proofErr w:type="spellEnd"/>
      <w:r>
        <w:t xml:space="preserve"> et al., 2019), communication modalities (King et al., 2022), receptive and expressive language (Kearney et al., 2023</w:t>
      </w:r>
      <w:ins w:id="182" w:author="jcb2271" w:date="2025-02-07T14:33:00Z" w16du:dateUtc="2025-02-07T19:33:00Z">
        <w:r w:rsidR="003727CF">
          <w:t xml:space="preserve">; </w:t>
        </w:r>
        <w:proofErr w:type="spellStart"/>
        <w:r w:rsidR="003727CF" w:rsidRPr="003727CF">
          <w:t>Robinaugh</w:t>
        </w:r>
        <w:proofErr w:type="spellEnd"/>
        <w:r w:rsidR="003727CF">
          <w:t xml:space="preserve"> et al., </w:t>
        </w:r>
        <w:r w:rsidR="003727CF">
          <w:lastRenderedPageBreak/>
          <w:t>2024</w:t>
        </w:r>
      </w:ins>
      <w:r>
        <w:t>), cognitive aspects of communication (Clough et al., 2023), and social aspects of communication (</w:t>
      </w:r>
      <w:proofErr w:type="spellStart"/>
      <w:r>
        <w:t>Chanchaochai</w:t>
      </w:r>
      <w:proofErr w:type="spellEnd"/>
      <w:r>
        <w:t xml:space="preserve"> &amp; Schwarz, 2023). </w:t>
      </w:r>
      <w:ins w:id="183" w:author="jcb2271" w:date="2025-02-07T14:33:00Z" w16du:dateUtc="2025-02-07T19:33:00Z">
        <w:r w:rsidR="006507BA">
          <w:t xml:space="preserve">Given the </w:t>
        </w:r>
        <w:r w:rsidR="0026657C">
          <w:t>prevalence of single subject experimental designs in the field of CSD, an additional study was included</w:t>
        </w:r>
      </w:ins>
      <w:ins w:id="184" w:author="jcb2271" w:date="2025-02-07T14:34:00Z" w16du:dateUtc="2025-02-07T19:34:00Z">
        <w:r w:rsidR="00B45B1A">
          <w:t xml:space="preserve"> to ensure </w:t>
        </w:r>
      </w:ins>
      <w:ins w:id="185" w:author="jcb2271" w:date="2025-02-07T18:19:00Z" w16du:dateUtc="2025-02-07T23:19:00Z">
        <w:r w:rsidR="001E4F60">
          <w:t xml:space="preserve">adequate </w:t>
        </w:r>
      </w:ins>
      <w:ins w:id="186" w:author="jcb2271" w:date="2025-02-07T14:34:00Z" w16du:dateUtc="2025-02-07T19:34:00Z">
        <w:r w:rsidR="00B45B1A">
          <w:t>representation</w:t>
        </w:r>
      </w:ins>
      <w:ins w:id="187" w:author="jcb2271" w:date="2025-03-20T17:30:00Z" w16du:dateUtc="2025-03-20T21:30:00Z">
        <w:r w:rsidR="004E1328">
          <w:t xml:space="preserve"> </w:t>
        </w:r>
      </w:ins>
      <w:ins w:id="188" w:author="jcb2271" w:date="2025-02-07T14:34:00Z" w16du:dateUtc="2025-02-07T19:34:00Z">
        <w:r w:rsidR="0026657C">
          <w:t>(</w:t>
        </w:r>
        <w:proofErr w:type="spellStart"/>
        <w:r w:rsidR="0026657C">
          <w:t>Robinaugh</w:t>
        </w:r>
        <w:proofErr w:type="spellEnd"/>
        <w:r w:rsidR="0026657C">
          <w:t xml:space="preserve"> et al., 2024), resulting in ten studies. </w:t>
        </w:r>
      </w:ins>
      <w:del w:id="189" w:author="jcb2271" w:date="2025-02-07T18:23:00Z" w16du:dateUtc="2025-02-07T23:23:00Z">
        <w:r w:rsidDel="00C6154A">
          <w:delText xml:space="preserve">Authors then reproduced an </w:delText>
        </w:r>
        <w:r w:rsidRPr="00BC7D68" w:rsidDel="00C6154A">
          <w:delText xml:space="preserve">analysis from each study. </w:delText>
        </w:r>
      </w:del>
      <w:ins w:id="190" w:author="jcb2271" w:date="2025-02-07T13:33:00Z">
        <w:r w:rsidR="006A6926" w:rsidRPr="00BC7D68">
          <w:t xml:space="preserve">These studies were classified by their </w:t>
        </w:r>
      </w:ins>
      <w:ins w:id="191" w:author="jcb2271" w:date="2025-02-07T13:33:00Z" w16du:dateUtc="2025-02-07T18:33:00Z">
        <w:r w:rsidR="006A6926" w:rsidRPr="00BC7D68">
          <w:t>study</w:t>
        </w:r>
      </w:ins>
      <w:ins w:id="192" w:author="jcb2271" w:date="2025-02-07T13:33:00Z">
        <w:r w:rsidR="006A6926" w:rsidRPr="00BC7D68">
          <w:t xml:space="preserve"> design, </w:t>
        </w:r>
      </w:ins>
      <w:del w:id="193" w:author="jcb2271" w:date="2025-02-07T13:33:00Z" w16du:dateUtc="2025-02-07T18:33:00Z">
        <w:r w:rsidRPr="00BC7D68" w:rsidDel="006A6926">
          <w:delText xml:space="preserve">Table 2 provides a description of the </w:delText>
        </w:r>
      </w:del>
      <w:r w:rsidRPr="00BC7D68">
        <w:t xml:space="preserve">population, </w:t>
      </w:r>
      <w:ins w:id="194" w:author="jcb2271" w:date="2025-02-07T13:33:00Z" w16du:dateUtc="2025-02-07T18:33:00Z">
        <w:r w:rsidR="006A6926" w:rsidRPr="00BC7D68">
          <w:t xml:space="preserve">and statistical </w:t>
        </w:r>
      </w:ins>
      <w:r w:rsidRPr="00BC7D68">
        <w:t>analysis</w:t>
      </w:r>
      <w:ins w:id="195" w:author="jcb2271" w:date="2025-02-07T13:33:00Z" w16du:dateUtc="2025-02-07T18:33:00Z">
        <w:r w:rsidR="006A6926" w:rsidRPr="00BC7D68">
          <w:t xml:space="preserve"> (Table 2)</w:t>
        </w:r>
      </w:ins>
      <w:del w:id="196" w:author="jcb2271" w:date="2025-02-07T13:33:00Z" w16du:dateUtc="2025-02-07T18:33:00Z">
        <w:r w:rsidRPr="00BC7D68" w:rsidDel="006A6926">
          <w:delText>, and open materials for each study</w:delText>
        </w:r>
      </w:del>
      <w:r w:rsidRPr="00BC7D68">
        <w:t>.</w:t>
      </w:r>
    </w:p>
    <w:p w14:paraId="0AD044AD" w14:textId="77777777" w:rsidR="00431A0E" w:rsidRPr="00BC7D68" w:rsidRDefault="00431A0E">
      <w:pPr>
        <w:pStyle w:val="BodyText"/>
        <w:rPr>
          <w:ins w:id="197" w:author="jcb2271" w:date="2025-02-07T13:35:00Z" w16du:dateUtc="2025-02-07T18:35:00Z"/>
        </w:rPr>
        <w:pPrChange w:id="198"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99" w:name="X321e19ec81b75917a55c1464328791a1d343239"/>
      <w:bookmarkEnd w:id="176"/>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200"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201">
          <w:tblGrid>
            <w:gridCol w:w="1349"/>
            <w:gridCol w:w="1505"/>
            <w:gridCol w:w="1106"/>
            <w:gridCol w:w="232"/>
            <w:gridCol w:w="560"/>
            <w:gridCol w:w="290"/>
            <w:gridCol w:w="267"/>
            <w:gridCol w:w="792"/>
            <w:gridCol w:w="713"/>
            <w:gridCol w:w="511"/>
            <w:gridCol w:w="281"/>
            <w:gridCol w:w="546"/>
            <w:gridCol w:w="792"/>
            <w:gridCol w:w="58"/>
            <w:gridCol w:w="51"/>
            <w:gridCol w:w="741"/>
            <w:gridCol w:w="398"/>
            <w:gridCol w:w="1093"/>
            <w:gridCol w:w="112"/>
            <w:gridCol w:w="680"/>
            <w:gridCol w:w="792"/>
            <w:gridCol w:w="469"/>
            <w:gridCol w:w="670"/>
            <w:gridCol w:w="469"/>
            <w:gridCol w:w="736"/>
            <w:gridCol w:w="469"/>
          </w:tblGrid>
        </w:tblGridChange>
      </w:tblGrid>
      <w:tr w:rsidR="00CD7501" w:rsidRPr="00C41B77" w14:paraId="7739D1C6" w14:textId="77777777" w:rsidTr="00ED6E42">
        <w:trPr>
          <w:trPrChange w:id="202" w:author="jcb2271" w:date="2025-02-07T18:21:00Z" w16du:dateUtc="2025-02-07T23:21:00Z">
            <w:trPr>
              <w:gridBefore w:val="5"/>
            </w:trPr>
          </w:trPrChange>
        </w:trPr>
        <w:tc>
          <w:tcPr>
            <w:tcW w:w="1349" w:type="dxa"/>
            <w:vAlign w:val="center"/>
            <w:tcPrChange w:id="203" w:author="jcb2271" w:date="2025-02-07T18:21:00Z" w16du:dateUtc="2025-02-07T23:21:00Z">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204" w:author="jcb2271" w:date="2025-02-07T18:21:00Z" w16du:dateUtc="2025-02-07T23:21:00Z">
              <w:tcPr>
                <w:tcW w:w="1505" w:type="dxa"/>
                <w:gridSpan w:val="3"/>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205" w:author="jcb2271" w:date="2025-02-07T18:21:00Z" w16du:dateUtc="2025-02-07T23:21:00Z">
              <w:tcPr>
                <w:tcW w:w="1338" w:type="dxa"/>
                <w:gridSpan w:val="2"/>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206" w:author="jcb2271" w:date="2025-02-07T18:21:00Z" w16du:dateUtc="2025-02-07T23:21:00Z">
              <w:tcPr>
                <w:tcW w:w="850" w:type="dxa"/>
                <w:gridSpan w:val="3"/>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207" w:author="jcb2271" w:date="2025-02-07T18:21:00Z" w16du:dateUtc="2025-02-07T23:21:00Z">
              <w:tcPr>
                <w:tcW w:w="2160" w:type="dxa"/>
                <w:gridSpan w:val="4"/>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208" w:author="jcb2271" w:date="2025-02-07T18:21:00Z" w16du:dateUtc="2025-02-07T23:21:00Z">
              <w:tcPr>
                <w:tcW w:w="1261" w:type="dxa"/>
                <w:gridSpan w:val="2"/>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209" w:author="jcb2271" w:date="2025-02-07T18:21:00Z" w16du:dateUtc="2025-02-07T23:21:00Z">
              <w:tcPr>
                <w:tcW w:w="1139" w:type="dxa"/>
                <w:gridSpan w:val="2"/>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210" w:author="jcb2271" w:date="2025-02-07T18:21:00Z" w16du:dateUtc="2025-02-07T23:21:00Z">
              <w:tcPr>
                <w:tcW w:w="1205" w:type="dxa"/>
                <w:gridSpan w:val="2"/>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ED6E42">
        <w:trPr>
          <w:trPrChange w:id="211" w:author="jcb2271" w:date="2025-02-07T18:21:00Z" w16du:dateUtc="2025-02-07T23:21:00Z">
            <w:trPr>
              <w:gridBefore w:val="5"/>
            </w:trPr>
          </w:trPrChange>
        </w:trPr>
        <w:tc>
          <w:tcPr>
            <w:tcW w:w="1349" w:type="dxa"/>
            <w:vAlign w:val="center"/>
            <w:tcPrChange w:id="212" w:author="jcb2271" w:date="2025-02-07T18:21:00Z" w16du:dateUtc="2025-02-07T23:21:00Z">
              <w:tcPr>
                <w:tcW w:w="1349" w:type="dxa"/>
                <w:gridSpan w:val="3"/>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213" w:author="jcb2271" w:date="2025-02-07T18:21:00Z" w16du:dateUtc="2025-02-07T23:21:00Z">
              <w:tcPr>
                <w:tcW w:w="1505" w:type="dxa"/>
                <w:gridSpan w:val="3"/>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214" w:author="jcb2271" w:date="2025-02-07T18:21:00Z" w16du:dateUtc="2025-02-07T23:21:00Z">
              <w:tcPr>
                <w:tcW w:w="1338" w:type="dxa"/>
                <w:gridSpan w:val="2"/>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215" w:author="jcb2271" w:date="2025-02-07T18:21:00Z" w16du:dateUtc="2025-02-07T23:21:00Z">
              <w:tcPr>
                <w:tcW w:w="850" w:type="dxa"/>
                <w:gridSpan w:val="3"/>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216" w:author="jcb2271" w:date="2025-02-07T18:21:00Z" w16du:dateUtc="2025-02-07T23:21:00Z">
              <w:tcPr>
                <w:tcW w:w="2160" w:type="dxa"/>
                <w:gridSpan w:val="4"/>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217"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218" w:author="jcb2271" w:date="2025-02-07T18:21:00Z" w16du:dateUtc="2025-02-07T23:21:00Z">
              <w:r w:rsidR="00775E82">
                <w:rPr>
                  <w:rFonts w:ascii="Times New Roman" w:eastAsia="Helvetica" w:hAnsi="Times New Roman" w:cs="Times New Roman"/>
                  <w:color w:val="000000"/>
                  <w:sz w:val="20"/>
                  <w:szCs w:val="20"/>
                </w:rPr>
                <w:t>Community-dwelling adults</w:t>
              </w:r>
            </w:ins>
          </w:p>
        </w:tc>
        <w:tc>
          <w:tcPr>
            <w:tcW w:w="1728" w:type="dxa"/>
            <w:vAlign w:val="center"/>
            <w:tcPrChange w:id="219" w:author="jcb2271" w:date="2025-02-07T18:21:00Z" w16du:dateUtc="2025-02-07T23:21:00Z">
              <w:tcPr>
                <w:tcW w:w="1261" w:type="dxa"/>
                <w:gridSpan w:val="2"/>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220" w:author="jcb2271" w:date="2025-02-07T18:21:00Z" w16du:dateUtc="2025-02-07T23:21:00Z">
              <w:tcPr>
                <w:tcW w:w="1139" w:type="dxa"/>
                <w:gridSpan w:val="2"/>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1" w:author="jcb2271" w:date="2025-02-07T18:21:00Z" w16du:dateUtc="2025-02-07T23:21:00Z">
              <w:tcPr>
                <w:tcW w:w="1205" w:type="dxa"/>
                <w:gridSpan w:val="2"/>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ED6E42">
        <w:trPr>
          <w:trPrChange w:id="222" w:author="jcb2271" w:date="2025-02-07T18:21:00Z" w16du:dateUtc="2025-02-07T23:21:00Z">
            <w:trPr>
              <w:gridBefore w:val="5"/>
            </w:trPr>
          </w:trPrChange>
        </w:trPr>
        <w:tc>
          <w:tcPr>
            <w:tcW w:w="1349" w:type="dxa"/>
            <w:vAlign w:val="center"/>
            <w:tcPrChange w:id="223" w:author="jcb2271" w:date="2025-02-07T18:21:00Z" w16du:dateUtc="2025-02-07T23:21:00Z">
              <w:tcPr>
                <w:tcW w:w="1349" w:type="dxa"/>
                <w:gridSpan w:val="3"/>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224" w:author="jcb2271" w:date="2025-02-07T18:21:00Z" w16du:dateUtc="2025-02-07T23:21:00Z">
              <w:tcPr>
                <w:tcW w:w="1505" w:type="dxa"/>
                <w:gridSpan w:val="3"/>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225" w:author="jcb2271" w:date="2025-02-07T18:21:00Z" w16du:dateUtc="2025-02-07T23:21:00Z">
              <w:tcPr>
                <w:tcW w:w="1338" w:type="dxa"/>
                <w:gridSpan w:val="2"/>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26" w:author="jcb2271" w:date="2025-02-07T18:21:00Z" w16du:dateUtc="2025-02-07T23:21:00Z">
              <w:tcPr>
                <w:tcW w:w="850" w:type="dxa"/>
                <w:gridSpan w:val="3"/>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227" w:author="jcb2271" w:date="2025-02-07T18:21:00Z" w16du:dateUtc="2025-02-07T23:21:00Z">
              <w:tcPr>
                <w:tcW w:w="2160" w:type="dxa"/>
                <w:gridSpan w:val="4"/>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228" w:author="jcb2271" w:date="2025-02-07T18:21:00Z" w16du:dateUtc="2025-02-07T23:21:00Z">
              <w:tcPr>
                <w:tcW w:w="1261" w:type="dxa"/>
                <w:gridSpan w:val="2"/>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229" w:author="jcb2271" w:date="2025-02-07T18:21:00Z" w16du:dateUtc="2025-02-07T23:21:00Z">
              <w:tcPr>
                <w:tcW w:w="1139" w:type="dxa"/>
                <w:gridSpan w:val="2"/>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0" w:author="jcb2271" w:date="2025-02-07T18:21:00Z" w16du:dateUtc="2025-02-07T23:21:00Z">
              <w:tcPr>
                <w:tcW w:w="1205" w:type="dxa"/>
                <w:gridSpan w:val="2"/>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ED6E42">
        <w:trPr>
          <w:trPrChange w:id="231" w:author="jcb2271" w:date="2025-02-07T18:21:00Z" w16du:dateUtc="2025-02-07T23:21:00Z">
            <w:trPr>
              <w:gridBefore w:val="5"/>
            </w:trPr>
          </w:trPrChange>
        </w:trPr>
        <w:tc>
          <w:tcPr>
            <w:tcW w:w="1349" w:type="dxa"/>
            <w:vAlign w:val="center"/>
            <w:tcPrChange w:id="232" w:author="jcb2271" w:date="2025-02-07T18:21:00Z" w16du:dateUtc="2025-02-07T23:21:00Z">
              <w:tcPr>
                <w:tcW w:w="1349" w:type="dxa"/>
                <w:gridSpan w:val="3"/>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Elsherif</w:t>
            </w:r>
            <w:proofErr w:type="spellEnd"/>
            <w:r w:rsidRPr="00C41B77">
              <w:rPr>
                <w:rFonts w:ascii="Times New Roman" w:eastAsia="Helvetica" w:hAnsi="Times New Roman" w:cs="Times New Roman"/>
                <w:color w:val="000000"/>
                <w:sz w:val="20"/>
                <w:szCs w:val="20"/>
              </w:rPr>
              <w:t xml:space="preserve"> et al. (2021)</w:t>
            </w:r>
          </w:p>
        </w:tc>
        <w:tc>
          <w:tcPr>
            <w:tcW w:w="1505" w:type="dxa"/>
            <w:vAlign w:val="center"/>
            <w:tcPrChange w:id="233" w:author="jcb2271" w:date="2025-02-07T18:21:00Z" w16du:dateUtc="2025-02-07T23:21:00Z">
              <w:tcPr>
                <w:tcW w:w="1505" w:type="dxa"/>
                <w:gridSpan w:val="3"/>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234" w:author="jcb2271" w:date="2025-02-07T18:21:00Z" w16du:dateUtc="2025-02-07T23:21:00Z">
              <w:tcPr>
                <w:tcW w:w="1338" w:type="dxa"/>
                <w:gridSpan w:val="2"/>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35" w:author="jcb2271" w:date="2025-02-07T18:21:00Z" w16du:dateUtc="2025-02-07T23:21:00Z">
              <w:tcPr>
                <w:tcW w:w="850" w:type="dxa"/>
                <w:gridSpan w:val="3"/>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236" w:author="jcb2271" w:date="2025-02-07T18:21:00Z" w16du:dateUtc="2025-02-07T23:21:00Z">
              <w:tcPr>
                <w:tcW w:w="2160" w:type="dxa"/>
                <w:gridSpan w:val="4"/>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237" w:author="jcb2271" w:date="2025-02-07T18:21:00Z" w16du:dateUtc="2025-02-07T23:21:00Z">
              <w:tcPr>
                <w:tcW w:w="1261" w:type="dxa"/>
                <w:gridSpan w:val="2"/>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238" w:author="jcb2271" w:date="2025-02-07T18:21:00Z" w16du:dateUtc="2025-02-07T23:21:00Z">
              <w:tcPr>
                <w:tcW w:w="1139" w:type="dxa"/>
                <w:gridSpan w:val="2"/>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9" w:author="jcb2271" w:date="2025-02-07T18:21:00Z" w16du:dateUtc="2025-02-07T23:21:00Z">
              <w:tcPr>
                <w:tcW w:w="1205" w:type="dxa"/>
                <w:gridSpan w:val="2"/>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ED6E42">
        <w:trPr>
          <w:trPrChange w:id="240" w:author="jcb2271" w:date="2025-02-07T18:21:00Z" w16du:dateUtc="2025-02-07T23:21:00Z">
            <w:trPr>
              <w:gridBefore w:val="5"/>
            </w:trPr>
          </w:trPrChange>
        </w:trPr>
        <w:tc>
          <w:tcPr>
            <w:tcW w:w="1349" w:type="dxa"/>
            <w:vAlign w:val="center"/>
            <w:tcPrChange w:id="241" w:author="jcb2271" w:date="2025-02-07T18:21:00Z" w16du:dateUtc="2025-02-07T23:21:00Z">
              <w:tcPr>
                <w:tcW w:w="1349" w:type="dxa"/>
                <w:gridSpan w:val="3"/>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Novotný</w:t>
            </w:r>
            <w:proofErr w:type="spellEnd"/>
            <w:r w:rsidRPr="00C41B77">
              <w:rPr>
                <w:rFonts w:ascii="Times New Roman" w:eastAsia="Helvetica" w:hAnsi="Times New Roman" w:cs="Times New Roman"/>
                <w:color w:val="000000"/>
                <w:sz w:val="20"/>
                <w:szCs w:val="20"/>
              </w:rPr>
              <w:t xml:space="preserve"> et al. (2016)</w:t>
            </w:r>
          </w:p>
        </w:tc>
        <w:tc>
          <w:tcPr>
            <w:tcW w:w="1505" w:type="dxa"/>
            <w:vAlign w:val="center"/>
            <w:tcPrChange w:id="242" w:author="jcb2271" w:date="2025-02-07T18:21:00Z" w16du:dateUtc="2025-02-07T23:21:00Z">
              <w:tcPr>
                <w:tcW w:w="1505" w:type="dxa"/>
                <w:gridSpan w:val="3"/>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243" w:author="jcb2271" w:date="2025-02-07T18:21:00Z" w16du:dateUtc="2025-02-07T23:21:00Z">
              <w:tcPr>
                <w:tcW w:w="1338" w:type="dxa"/>
                <w:gridSpan w:val="2"/>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44" w:author="jcb2271" w:date="2025-02-07T18:21:00Z" w16du:dateUtc="2025-02-07T23:21:00Z">
              <w:tcPr>
                <w:tcW w:w="850" w:type="dxa"/>
                <w:gridSpan w:val="3"/>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245" w:author="jcb2271" w:date="2025-02-07T18:21:00Z" w16du:dateUtc="2025-02-07T23:21:00Z">
              <w:tcPr>
                <w:tcW w:w="2160" w:type="dxa"/>
                <w:gridSpan w:val="4"/>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246" w:author="jcb2271" w:date="2025-02-07T18:21:00Z" w16du:dateUtc="2025-02-07T23:21:00Z">
              <w:tcPr>
                <w:tcW w:w="1261" w:type="dxa"/>
                <w:gridSpan w:val="2"/>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247" w:author="jcb2271" w:date="2025-02-07T18:21:00Z" w16du:dateUtc="2025-02-07T23:21:00Z">
              <w:tcPr>
                <w:tcW w:w="1139" w:type="dxa"/>
                <w:gridSpan w:val="2"/>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48" w:author="jcb2271" w:date="2025-02-07T18:21:00Z" w16du:dateUtc="2025-02-07T23:21:00Z">
              <w:tcPr>
                <w:tcW w:w="1205" w:type="dxa"/>
                <w:gridSpan w:val="2"/>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ED6E42">
        <w:trPr>
          <w:trPrChange w:id="249" w:author="jcb2271" w:date="2025-02-07T18:21:00Z" w16du:dateUtc="2025-02-07T23:21:00Z">
            <w:trPr>
              <w:gridBefore w:val="5"/>
            </w:trPr>
          </w:trPrChange>
        </w:trPr>
        <w:tc>
          <w:tcPr>
            <w:tcW w:w="1349" w:type="dxa"/>
            <w:vAlign w:val="center"/>
            <w:tcPrChange w:id="250" w:author="jcb2271" w:date="2025-02-07T18:21:00Z" w16du:dateUtc="2025-02-07T23:21:00Z">
              <w:tcPr>
                <w:tcW w:w="1349" w:type="dxa"/>
                <w:gridSpan w:val="3"/>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Battal</w:t>
            </w:r>
            <w:proofErr w:type="spellEnd"/>
            <w:r w:rsidRPr="00C41B77">
              <w:rPr>
                <w:rFonts w:ascii="Times New Roman" w:eastAsia="Helvetica" w:hAnsi="Times New Roman" w:cs="Times New Roman"/>
                <w:color w:val="000000"/>
                <w:sz w:val="20"/>
                <w:szCs w:val="20"/>
              </w:rPr>
              <w:t xml:space="preserve"> et al. (2019)</w:t>
            </w:r>
          </w:p>
        </w:tc>
        <w:tc>
          <w:tcPr>
            <w:tcW w:w="1505" w:type="dxa"/>
            <w:vAlign w:val="center"/>
            <w:tcPrChange w:id="251" w:author="jcb2271" w:date="2025-02-07T18:21:00Z" w16du:dateUtc="2025-02-07T23:21:00Z">
              <w:tcPr>
                <w:tcW w:w="1505" w:type="dxa"/>
                <w:gridSpan w:val="3"/>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252" w:author="jcb2271" w:date="2025-02-07T18:21:00Z" w16du:dateUtc="2025-02-07T23:21:00Z">
              <w:tcPr>
                <w:tcW w:w="1338" w:type="dxa"/>
                <w:gridSpan w:val="2"/>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53" w:author="jcb2271" w:date="2025-02-07T18:21:00Z" w16du:dateUtc="2025-02-07T23:21:00Z">
              <w:tcPr>
                <w:tcW w:w="850" w:type="dxa"/>
                <w:gridSpan w:val="3"/>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54" w:author="jcb2271" w:date="2025-02-07T18:21:00Z" w16du:dateUtc="2025-02-07T23:21:00Z">
              <w:tcPr>
                <w:tcW w:w="2160" w:type="dxa"/>
                <w:gridSpan w:val="4"/>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255" w:author="jcb2271" w:date="2025-02-07T18:21:00Z" w16du:dateUtc="2025-02-07T23:21:00Z">
              <w:tcPr>
                <w:tcW w:w="1261" w:type="dxa"/>
                <w:gridSpan w:val="2"/>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56" w:author="jcb2271" w:date="2025-02-07T18:21:00Z" w16du:dateUtc="2025-02-07T23:21:00Z">
              <w:tcPr>
                <w:tcW w:w="1139" w:type="dxa"/>
                <w:gridSpan w:val="2"/>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57" w:author="jcb2271" w:date="2025-02-07T18:21:00Z" w16du:dateUtc="2025-02-07T23:21:00Z">
              <w:tcPr>
                <w:tcW w:w="1205" w:type="dxa"/>
                <w:gridSpan w:val="2"/>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ED6E42">
        <w:trPr>
          <w:trPrChange w:id="258" w:author="jcb2271" w:date="2025-02-07T18:21:00Z" w16du:dateUtc="2025-02-07T23:21:00Z">
            <w:trPr>
              <w:gridBefore w:val="5"/>
            </w:trPr>
          </w:trPrChange>
        </w:trPr>
        <w:tc>
          <w:tcPr>
            <w:tcW w:w="1349" w:type="dxa"/>
            <w:vAlign w:val="center"/>
            <w:tcPrChange w:id="259" w:author="jcb2271" w:date="2025-02-07T18:21:00Z" w16du:dateUtc="2025-02-07T23:21:00Z">
              <w:tcPr>
                <w:tcW w:w="1349" w:type="dxa"/>
                <w:gridSpan w:val="3"/>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60" w:author="jcb2271" w:date="2025-02-07T18:21:00Z" w16du:dateUtc="2025-02-07T23:21:00Z">
              <w:tcPr>
                <w:tcW w:w="1505" w:type="dxa"/>
                <w:gridSpan w:val="3"/>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261" w:author="jcb2271" w:date="2025-02-07T18:21:00Z" w16du:dateUtc="2025-02-07T23:21:00Z">
              <w:tcPr>
                <w:tcW w:w="1338" w:type="dxa"/>
                <w:gridSpan w:val="2"/>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62" w:author="jcb2271" w:date="2025-02-07T18:21:00Z" w16du:dateUtc="2025-02-07T23:21:00Z">
              <w:tcPr>
                <w:tcW w:w="850" w:type="dxa"/>
                <w:gridSpan w:val="3"/>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63" w:author="jcb2271" w:date="2025-02-07T18:21:00Z" w16du:dateUtc="2025-02-07T23:21:00Z">
              <w:tcPr>
                <w:tcW w:w="2160" w:type="dxa"/>
                <w:gridSpan w:val="4"/>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264" w:author="jcb2271" w:date="2025-02-07T18:21:00Z" w16du:dateUtc="2025-02-07T23:21:00Z">
              <w:tcPr>
                <w:tcW w:w="1261" w:type="dxa"/>
                <w:gridSpan w:val="2"/>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65" w:author="jcb2271" w:date="2025-02-07T18:21:00Z" w16du:dateUtc="2025-02-07T23:21:00Z">
              <w:tcPr>
                <w:tcW w:w="1139" w:type="dxa"/>
                <w:gridSpan w:val="2"/>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66" w:author="jcb2271" w:date="2025-02-07T18:21:00Z" w16du:dateUtc="2025-02-07T23:21:00Z">
              <w:tcPr>
                <w:tcW w:w="1205" w:type="dxa"/>
                <w:gridSpan w:val="2"/>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ED6E42">
        <w:trPr>
          <w:trPrChange w:id="267" w:author="jcb2271" w:date="2025-02-07T18:21:00Z" w16du:dateUtc="2025-02-07T23:21:00Z">
            <w:trPr>
              <w:gridBefore w:val="5"/>
            </w:trPr>
          </w:trPrChange>
        </w:trPr>
        <w:tc>
          <w:tcPr>
            <w:tcW w:w="1349" w:type="dxa"/>
            <w:vAlign w:val="center"/>
            <w:tcPrChange w:id="268" w:author="jcb2271" w:date="2025-02-07T18:21:00Z" w16du:dateUtc="2025-02-07T23:21:00Z">
              <w:tcPr>
                <w:tcW w:w="1349" w:type="dxa"/>
                <w:gridSpan w:val="3"/>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69" w:author="jcb2271" w:date="2025-02-07T18:21:00Z" w16du:dateUtc="2025-02-07T23:21:00Z">
              <w:tcPr>
                <w:tcW w:w="1505" w:type="dxa"/>
                <w:gridSpan w:val="3"/>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70" w:author="jcb2271" w:date="2025-02-07T18:21:00Z" w16du:dateUtc="2025-02-07T23:21:00Z">
              <w:tcPr>
                <w:tcW w:w="1338" w:type="dxa"/>
                <w:gridSpan w:val="2"/>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71" w:author="jcb2271" w:date="2025-02-07T18:21:00Z" w16du:dateUtc="2025-02-07T23:21:00Z">
              <w:tcPr>
                <w:tcW w:w="850" w:type="dxa"/>
                <w:gridSpan w:val="3"/>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72" w:author="jcb2271" w:date="2025-02-07T18:21:00Z" w16du:dateUtc="2025-02-07T23:21:00Z">
              <w:tcPr>
                <w:tcW w:w="2160" w:type="dxa"/>
                <w:gridSpan w:val="4"/>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273" w:author="jcb2271" w:date="2025-02-07T18:21:00Z" w16du:dateUtc="2025-02-07T23:21:00Z">
              <w:tcPr>
                <w:tcW w:w="1261" w:type="dxa"/>
                <w:gridSpan w:val="2"/>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74" w:author="jcb2271" w:date="2025-02-07T18:21:00Z" w16du:dateUtc="2025-02-07T23:21:00Z">
              <w:tcPr>
                <w:tcW w:w="1139" w:type="dxa"/>
                <w:gridSpan w:val="2"/>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75" w:author="jcb2271" w:date="2025-02-07T18:21:00Z" w16du:dateUtc="2025-02-07T23:21:00Z">
              <w:tcPr>
                <w:tcW w:w="1205" w:type="dxa"/>
                <w:gridSpan w:val="2"/>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ED6E42">
        <w:tblPrEx>
          <w:tblPrExChange w:id="276" w:author="jcb2271" w:date="2025-02-07T18:21:00Z" w16du:dateUtc="2025-02-07T23:21:00Z">
            <w:tblPrEx>
              <w:tblW w:w="11253" w:type="dxa"/>
              <w:tblInd w:w="-792" w:type="dxa"/>
            </w:tblPrEx>
          </w:tblPrExChange>
        </w:tblPrEx>
        <w:trPr>
          <w:trPrChange w:id="277" w:author="jcb2271" w:date="2025-02-07T18:21:00Z" w16du:dateUtc="2025-02-07T23:21:00Z">
            <w:trPr>
              <w:gridBefore w:val="3"/>
              <w:gridAfter w:val="0"/>
            </w:trPr>
          </w:trPrChange>
        </w:trPr>
        <w:tc>
          <w:tcPr>
            <w:tcW w:w="1349" w:type="dxa"/>
            <w:vAlign w:val="center"/>
            <w:tcPrChange w:id="278" w:author="jcb2271" w:date="2025-02-07T18:21:00Z" w16du:dateUtc="2025-02-07T23:21:00Z">
              <w:tcPr>
                <w:tcW w:w="1349" w:type="dxa"/>
                <w:gridSpan w:val="4"/>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proofErr w:type="spellStart"/>
            <w:r>
              <w:rPr>
                <w:rFonts w:ascii="Times New Roman" w:eastAsia="Helvetica" w:hAnsi="Times New Roman" w:cs="Times New Roman"/>
                <w:color w:val="000000"/>
                <w:sz w:val="20"/>
                <w:szCs w:val="20"/>
              </w:rPr>
              <w:t>Robinaugh</w:t>
            </w:r>
            <w:proofErr w:type="spellEnd"/>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79" w:author="jcb2271" w:date="2025-02-07T18:21:00Z" w16du:dateUtc="2025-02-07T23:21:00Z">
              <w:tcPr>
                <w:tcW w:w="1505" w:type="dxa"/>
                <w:gridSpan w:val="2"/>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80" w:author="jcb2271" w:date="2025-02-07T18:21:00Z" w16du:dateUtc="2025-02-07T23:21:00Z">
              <w:tcPr>
                <w:tcW w:w="1338" w:type="dxa"/>
                <w:gridSpan w:val="3"/>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81" w:author="jcb2271" w:date="2025-02-07T18:21:00Z" w16du:dateUtc="2025-02-07T23:21:00Z">
              <w:tcPr>
                <w:tcW w:w="850" w:type="dxa"/>
                <w:gridSpan w:val="2"/>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82" w:author="jcb2271" w:date="2025-02-07T18:21:00Z" w16du:dateUtc="2025-02-07T23:21:00Z">
              <w:tcPr>
                <w:tcW w:w="2283" w:type="dxa"/>
                <w:gridSpan w:val="4"/>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83" w:author="jcb2271" w:date="2025-02-07T18:21:00Z" w16du:dateUtc="2025-02-07T23:21:00Z">
              <w:tcPr>
                <w:tcW w:w="1584" w:type="dxa"/>
                <w:gridSpan w:val="3"/>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84" w:author="jcb2271" w:date="2025-02-07T18:21:00Z" w16du:dateUtc="2025-02-07T23:21:00Z">
              <w:tcPr>
                <w:tcW w:w="1139" w:type="dxa"/>
                <w:gridSpan w:val="2"/>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85" w:author="jcb2271" w:date="2025-02-07T18:21:00Z" w16du:dateUtc="2025-02-07T23:21:00Z">
              <w:tcPr>
                <w:tcW w:w="1205" w:type="dxa"/>
                <w:gridSpan w:val="2"/>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ED6E42">
        <w:tblPrEx>
          <w:tblPrExChange w:id="286" w:author="jcb2271" w:date="2025-02-07T18:21:00Z" w16du:dateUtc="2025-02-07T23:21:00Z">
            <w:tblPrEx>
              <w:tblW w:w="11253" w:type="dxa"/>
              <w:tblInd w:w="-792" w:type="dxa"/>
            </w:tblPrEx>
          </w:tblPrExChange>
        </w:tblPrEx>
        <w:trPr>
          <w:trPrChange w:id="287" w:author="jcb2271" w:date="2025-02-07T18:21:00Z" w16du:dateUtc="2025-02-07T23:21:00Z">
            <w:trPr>
              <w:gridBefore w:val="3"/>
              <w:gridAfter w:val="0"/>
            </w:trPr>
          </w:trPrChange>
        </w:trPr>
        <w:tc>
          <w:tcPr>
            <w:tcW w:w="1349" w:type="dxa"/>
            <w:vAlign w:val="center"/>
            <w:tcPrChange w:id="288" w:author="jcb2271" w:date="2025-02-07T18:21:00Z" w16du:dateUtc="2025-02-07T23:21:00Z">
              <w:tcPr>
                <w:tcW w:w="1349" w:type="dxa"/>
                <w:gridSpan w:val="4"/>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89" w:author="jcb2271" w:date="2025-02-07T18:21:00Z" w16du:dateUtc="2025-02-07T23:21:00Z">
              <w:tcPr>
                <w:tcW w:w="1505" w:type="dxa"/>
                <w:gridSpan w:val="2"/>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90" w:author="jcb2271" w:date="2025-02-07T18:21:00Z" w16du:dateUtc="2025-02-07T23:21:00Z">
              <w:tcPr>
                <w:tcW w:w="1338" w:type="dxa"/>
                <w:gridSpan w:val="3"/>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91" w:author="jcb2271" w:date="2025-02-07T18:21:00Z" w16du:dateUtc="2025-02-07T23:21:00Z">
              <w:tcPr>
                <w:tcW w:w="850" w:type="dxa"/>
                <w:gridSpan w:val="2"/>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92" w:author="jcb2271" w:date="2025-02-07T18:21:00Z" w16du:dateUtc="2025-02-07T23:21:00Z">
              <w:tcPr>
                <w:tcW w:w="2283" w:type="dxa"/>
                <w:gridSpan w:val="4"/>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93" w:author="jcb2271" w:date="2025-02-07T18:21:00Z" w16du:dateUtc="2025-02-07T23:21:00Z">
              <w:tcPr>
                <w:tcW w:w="1584" w:type="dxa"/>
                <w:gridSpan w:val="3"/>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94" w:author="jcb2271" w:date="2025-02-07T18:21:00Z" w16du:dateUtc="2025-02-07T23:21:00Z">
              <w:tcPr>
                <w:tcW w:w="1139" w:type="dxa"/>
                <w:gridSpan w:val="2"/>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95" w:author="jcb2271" w:date="2025-02-07T18:21:00Z" w16du:dateUtc="2025-02-07T23:21:00Z">
              <w:tcPr>
                <w:tcW w:w="1205" w:type="dxa"/>
                <w:gridSpan w:val="2"/>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ED6E42">
        <w:trPr>
          <w:trPrChange w:id="296" w:author="jcb2271" w:date="2025-02-07T18:21:00Z" w16du:dateUtc="2025-02-07T23:21:00Z">
            <w:trPr>
              <w:gridBefore w:val="5"/>
            </w:trPr>
          </w:trPrChange>
        </w:trPr>
        <w:tc>
          <w:tcPr>
            <w:tcW w:w="1349" w:type="dxa"/>
            <w:vAlign w:val="center"/>
            <w:tcPrChange w:id="297" w:author="jcb2271" w:date="2025-02-07T18:21:00Z" w16du:dateUtc="2025-02-07T23:21:00Z">
              <w:tcPr>
                <w:tcW w:w="1349" w:type="dxa"/>
                <w:gridSpan w:val="3"/>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Chanchaochai</w:t>
            </w:r>
            <w:proofErr w:type="spellEnd"/>
            <w:r w:rsidRPr="00C41B77">
              <w:rPr>
                <w:rFonts w:ascii="Times New Roman" w:eastAsia="Helvetica" w:hAnsi="Times New Roman" w:cs="Times New Roman"/>
                <w:color w:val="000000"/>
                <w:sz w:val="20"/>
                <w:szCs w:val="20"/>
              </w:rPr>
              <w:t xml:space="preserve"> &amp; Schwarz (2023)</w:t>
            </w:r>
          </w:p>
        </w:tc>
        <w:tc>
          <w:tcPr>
            <w:tcW w:w="1505" w:type="dxa"/>
            <w:vAlign w:val="center"/>
            <w:tcPrChange w:id="298" w:author="jcb2271" w:date="2025-02-07T18:21:00Z" w16du:dateUtc="2025-02-07T23:21:00Z">
              <w:tcPr>
                <w:tcW w:w="1505" w:type="dxa"/>
                <w:gridSpan w:val="3"/>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99" w:author="jcb2271" w:date="2025-02-07T18:21:00Z" w16du:dateUtc="2025-02-07T23:21:00Z">
              <w:tcPr>
                <w:tcW w:w="1338" w:type="dxa"/>
                <w:gridSpan w:val="2"/>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300" w:author="jcb2271" w:date="2025-02-07T18:21:00Z" w16du:dateUtc="2025-02-07T23:21:00Z">
              <w:tcPr>
                <w:tcW w:w="850" w:type="dxa"/>
                <w:gridSpan w:val="3"/>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301" w:author="jcb2271" w:date="2025-02-07T18:21:00Z" w16du:dateUtc="2025-02-07T23:21:00Z">
              <w:tcPr>
                <w:tcW w:w="2160" w:type="dxa"/>
                <w:gridSpan w:val="4"/>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302" w:author="jcb2271" w:date="2025-02-07T18:21:00Z" w16du:dateUtc="2025-02-07T23:21:00Z">
              <w:tcPr>
                <w:tcW w:w="1261" w:type="dxa"/>
                <w:gridSpan w:val="2"/>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303" w:author="jcb2271" w:date="2025-02-07T18:21:00Z" w16du:dateUtc="2025-02-07T23:21:00Z">
              <w:tcPr>
                <w:tcW w:w="1139" w:type="dxa"/>
                <w:gridSpan w:val="2"/>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04" w:author="jcb2271" w:date="2025-02-07T18:21:00Z" w16du:dateUtc="2025-02-07T23:21:00Z">
              <w:tcPr>
                <w:tcW w:w="1205" w:type="dxa"/>
                <w:gridSpan w:val="2"/>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pPr>
        <w:pStyle w:val="Heading2"/>
        <w:ind w:firstLine="720"/>
        <w:rPr>
          <w:ins w:id="305" w:author="jcb2271" w:date="2025-02-07T13:34:00Z" w16du:dateUtc="2025-02-07T18:34:00Z"/>
          <w:b w:val="0"/>
          <w:bCs w:val="0"/>
          <w:i w:val="0"/>
          <w:iCs w:val="0"/>
          <w:rPrChange w:id="306" w:author="jcb2271" w:date="2025-02-07T13:34:00Z" w16du:dateUtc="2025-02-07T18:34:00Z">
            <w:rPr>
              <w:ins w:id="307" w:author="jcb2271" w:date="2025-02-07T13:34:00Z" w16du:dateUtc="2025-02-07T18:34:00Z"/>
            </w:rPr>
          </w:rPrChange>
        </w:rPr>
        <w:pPrChange w:id="308" w:author="jcb2271" w:date="2025-02-07T13:34:00Z" w16du:dateUtc="2025-02-07T18:34:00Z">
          <w:pPr>
            <w:pStyle w:val="Heading2"/>
          </w:pPr>
        </w:pPrChange>
      </w:pPr>
      <w:ins w:id="309" w:author="jcb2271" w:date="2025-02-07T13:34:00Z">
        <w:r w:rsidRPr="00BC7D68">
          <w:rPr>
            <w:b w:val="0"/>
            <w:bCs w:val="0"/>
            <w:i w:val="0"/>
            <w:iCs w:val="0"/>
            <w:rPrChange w:id="310" w:author="jcb2271" w:date="2025-02-07T13:34:00Z" w16du:dateUtc="2025-02-07T18:34:00Z">
              <w:rPr/>
            </w:rPrChange>
          </w:rPr>
          <w:lastRenderedPageBreak/>
          <w:t>It is imp</w:t>
        </w:r>
        <w:r w:rsidRPr="008332EB">
          <w:rPr>
            <w:b w:val="0"/>
            <w:bCs w:val="0"/>
            <w:i w:val="0"/>
            <w:iCs w:val="0"/>
            <w:rPrChange w:id="311" w:author="jcb2271" w:date="2025-02-07T13:34:00Z" w16du:dateUtc="2025-02-07T18:34:00Z">
              <w:rPr/>
            </w:rPrChange>
          </w:rPr>
          <w:t xml:space="preserve">ortant to note that not </w:t>
        </w:r>
        <w:r w:rsidRPr="008332EB">
          <w:rPr>
            <w:b w:val="0"/>
            <w:bCs w:val="0"/>
            <w:rPrChange w:id="312" w:author="jcb2271" w:date="2025-02-07T13:34:00Z" w16du:dateUtc="2025-02-07T18:34:00Z">
              <w:rPr/>
            </w:rPrChange>
          </w:rPr>
          <w:t>all</w:t>
        </w:r>
        <w:r w:rsidRPr="008332EB">
          <w:rPr>
            <w:b w:val="0"/>
            <w:bCs w:val="0"/>
            <w:i w:val="0"/>
            <w:iCs w:val="0"/>
            <w:rPrChange w:id="313" w:author="jcb2271" w:date="2025-02-07T13:34:00Z" w16du:dateUtc="2025-02-07T18:34:00Z">
              <w:rPr/>
            </w:rPrChange>
          </w:rPr>
          <w:t xml:space="preserve"> research designs are represented due to the limited availability of public data in the field of CSD and the inherent challenge of including </w:t>
        </w:r>
      </w:ins>
      <w:ins w:id="314" w:author="jcb2271" w:date="2025-02-07T13:34:00Z" w16du:dateUtc="2025-02-07T18:34:00Z">
        <w:r>
          <w:rPr>
            <w:b w:val="0"/>
            <w:bCs w:val="0"/>
            <w:i w:val="0"/>
            <w:iCs w:val="0"/>
          </w:rPr>
          <w:t>every</w:t>
        </w:r>
      </w:ins>
      <w:ins w:id="315" w:author="jcb2271" w:date="2025-02-07T13:34:00Z">
        <w:r w:rsidRPr="008332EB">
          <w:rPr>
            <w:b w:val="0"/>
            <w:bCs w:val="0"/>
            <w:i w:val="0"/>
            <w:iCs w:val="0"/>
            <w:rPrChange w:id="316" w:author="jcb2271" w:date="2025-02-07T13:34:00Z" w16du:dateUtc="2025-02-07T18:34:00Z">
              <w:rPr/>
            </w:rPrChange>
          </w:rPr>
          <w:t xml:space="preserve"> possible </w:t>
        </w:r>
      </w:ins>
      <w:ins w:id="317" w:author="jcb2271" w:date="2025-02-07T18:22:00Z" w16du:dateUtc="2025-02-07T23:22:00Z">
        <w:r w:rsidR="00831AF9">
          <w:rPr>
            <w:b w:val="0"/>
            <w:bCs w:val="0"/>
            <w:i w:val="0"/>
            <w:iCs w:val="0"/>
          </w:rPr>
          <w:t xml:space="preserve">study </w:t>
        </w:r>
      </w:ins>
      <w:ins w:id="318" w:author="jcb2271" w:date="2025-02-07T13:34:00Z">
        <w:r w:rsidRPr="008332EB">
          <w:rPr>
            <w:b w:val="0"/>
            <w:bCs w:val="0"/>
            <w:i w:val="0"/>
            <w:iCs w:val="0"/>
            <w:rPrChange w:id="319" w:author="jcb2271" w:date="2025-02-07T13:34:00Z" w16du:dateUtc="2025-02-07T18:34:00Z">
              <w:rPr/>
            </w:rPrChange>
          </w:rPr>
          <w:t>design. Instead, this approach</w:t>
        </w:r>
      </w:ins>
      <w:ins w:id="320" w:author="jcb2271" w:date="2025-02-07T13:34:00Z" w16du:dateUtc="2025-02-07T18:34:00Z">
        <w:r>
          <w:rPr>
            <w:b w:val="0"/>
            <w:bCs w:val="0"/>
            <w:i w:val="0"/>
            <w:iCs w:val="0"/>
          </w:rPr>
          <w:t xml:space="preserve"> was chosen to</w:t>
        </w:r>
      </w:ins>
      <w:ins w:id="321" w:author="jcb2271" w:date="2025-02-07T13:34:00Z">
        <w:r w:rsidRPr="008332EB">
          <w:rPr>
            <w:b w:val="0"/>
            <w:bCs w:val="0"/>
            <w:i w:val="0"/>
            <w:iCs w:val="0"/>
            <w:rPrChange w:id="322" w:author="jcb2271" w:date="2025-02-07T13:34:00Z" w16du:dateUtc="2025-02-07T18:34:00Z">
              <w:rPr/>
            </w:rPrChange>
          </w:rPr>
          <w:t xml:space="preserve"> prioritize representation across all subfields to </w:t>
        </w:r>
      </w:ins>
      <w:ins w:id="323" w:author="jcb2271" w:date="2025-02-07T13:34:00Z" w16du:dateUtc="2025-02-07T18:34:00Z">
        <w:r>
          <w:rPr>
            <w:b w:val="0"/>
            <w:bCs w:val="0"/>
            <w:i w:val="0"/>
            <w:iCs w:val="0"/>
          </w:rPr>
          <w:t>illustrate the application of synthetic data methods</w:t>
        </w:r>
      </w:ins>
      <w:ins w:id="324" w:author="jcb2271" w:date="2025-02-07T18:23:00Z" w16du:dateUtc="2025-02-07T23:23:00Z">
        <w:r w:rsidR="00077733">
          <w:rPr>
            <w:b w:val="0"/>
            <w:bCs w:val="0"/>
            <w:i w:val="0"/>
            <w:iCs w:val="0"/>
          </w:rPr>
          <w:t xml:space="preserve"> in CSD</w:t>
        </w:r>
      </w:ins>
      <w:ins w:id="325" w:author="jcb2271" w:date="2025-02-07T13:34:00Z">
        <w:r w:rsidRPr="008332EB">
          <w:rPr>
            <w:b w:val="0"/>
            <w:bCs w:val="0"/>
            <w:i w:val="0"/>
            <w:iCs w:val="0"/>
            <w:rPrChange w:id="326" w:author="jcb2271" w:date="2025-02-07T13:34:00Z" w16du:dateUtc="2025-02-07T18:34:00Z">
              <w:rPr/>
            </w:rPrChange>
          </w:rPr>
          <w:t xml:space="preserve">. To demonstrate the feasibility and </w:t>
        </w:r>
      </w:ins>
      <w:ins w:id="327" w:author="jcb2271" w:date="2025-02-07T13:35:00Z" w16du:dateUtc="2025-02-07T18:35:00Z">
        <w:r w:rsidR="002C4C29">
          <w:rPr>
            <w:b w:val="0"/>
            <w:bCs w:val="0"/>
            <w:i w:val="0"/>
            <w:iCs w:val="0"/>
          </w:rPr>
          <w:t>preliminary</w:t>
        </w:r>
      </w:ins>
      <w:ins w:id="328" w:author="jcb2271" w:date="2025-02-07T13:34:00Z">
        <w:r w:rsidRPr="008332EB">
          <w:rPr>
            <w:b w:val="0"/>
            <w:bCs w:val="0"/>
            <w:i w:val="0"/>
            <w:iCs w:val="0"/>
            <w:rPrChange w:id="329" w:author="jcb2271" w:date="2025-02-07T13:34:00Z" w16du:dateUtc="2025-02-07T18:34:00Z">
              <w:rPr/>
            </w:rPrChange>
          </w:rPr>
          <w:t xml:space="preserve"> utility of synthetic data, an analysis was chosen from each study </w:t>
        </w:r>
      </w:ins>
      <w:ins w:id="330" w:author="jcb2271" w:date="2025-02-07T13:35:00Z" w16du:dateUtc="2025-02-07T18:35:00Z">
        <w:r w:rsidR="00C157DB">
          <w:rPr>
            <w:b w:val="0"/>
            <w:bCs w:val="0"/>
            <w:i w:val="0"/>
            <w:iCs w:val="0"/>
          </w:rPr>
          <w:t>and</w:t>
        </w:r>
      </w:ins>
      <w:ins w:id="331" w:author="jcb2271" w:date="2025-02-07T13:34:00Z">
        <w:r w:rsidRPr="008332EB">
          <w:rPr>
            <w:b w:val="0"/>
            <w:bCs w:val="0"/>
            <w:i w:val="0"/>
            <w:iCs w:val="0"/>
            <w:rPrChange w:id="332" w:author="jcb2271" w:date="2025-02-07T13:34:00Z" w16du:dateUtc="2025-02-07T18:34:00Z">
              <w:rPr/>
            </w:rPrChange>
          </w:rPr>
          <w:t xml:space="preserve"> synthetic data</w:t>
        </w:r>
      </w:ins>
      <w:ins w:id="333" w:author="jcb2271" w:date="2025-02-07T13:35:00Z" w16du:dateUtc="2025-02-07T18:35:00Z">
        <w:r w:rsidR="00C157DB">
          <w:rPr>
            <w:b w:val="0"/>
            <w:bCs w:val="0"/>
            <w:i w:val="0"/>
            <w:iCs w:val="0"/>
          </w:rPr>
          <w:t xml:space="preserve"> was generated</w:t>
        </w:r>
      </w:ins>
      <w:ins w:id="334" w:author="jcb2271" w:date="2025-02-07T13:34:00Z">
        <w:r w:rsidRPr="008332EB">
          <w:rPr>
            <w:b w:val="0"/>
            <w:bCs w:val="0"/>
            <w:i w:val="0"/>
            <w:iCs w:val="0"/>
            <w:rPrChange w:id="335" w:author="jcb2271" w:date="2025-02-07T13:34:00Z" w16du:dateUtc="2025-02-07T18:34:00Z">
              <w:rPr/>
            </w:rPrChange>
          </w:rPr>
          <w:t xml:space="preserve"> for those variables</w:t>
        </w:r>
      </w:ins>
      <w:ins w:id="336" w:author="jcb2271" w:date="2025-02-07T13:35:00Z" w16du:dateUtc="2025-02-07T18:35:00Z">
        <w:r w:rsidR="00C157DB">
          <w:rPr>
            <w:b w:val="0"/>
            <w:bCs w:val="0"/>
            <w:i w:val="0"/>
            <w:iCs w:val="0"/>
          </w:rPr>
          <w:t xml:space="preserve">, as described </w:t>
        </w:r>
      </w:ins>
      <w:ins w:id="337" w:author="jcb2271" w:date="2025-02-07T18:23:00Z" w16du:dateUtc="2025-02-07T23:23:00Z">
        <w:r w:rsidR="005E611F">
          <w:rPr>
            <w:b w:val="0"/>
            <w:bCs w:val="0"/>
            <w:i w:val="0"/>
            <w:iCs w:val="0"/>
          </w:rPr>
          <w:t>below</w:t>
        </w:r>
      </w:ins>
      <w:ins w:id="338" w:author="jcb2271" w:date="2025-02-07T13:34:00Z">
        <w:r w:rsidRPr="008332EB">
          <w:rPr>
            <w:b w:val="0"/>
            <w:bCs w:val="0"/>
            <w:i w:val="0"/>
            <w:iCs w:val="0"/>
            <w:rPrChange w:id="339" w:author="jcb2271" w:date="2025-02-07T13:34:00Z" w16du:dateUtc="2025-02-07T18:34:00Z">
              <w:rPr/>
            </w:rPrChange>
          </w:rPr>
          <w:t>.</w:t>
        </w:r>
      </w:ins>
    </w:p>
    <w:p w14:paraId="7EDA0CF6" w14:textId="77777777" w:rsidR="008332EB" w:rsidRPr="003D706B" w:rsidRDefault="008332EB">
      <w:pPr>
        <w:pStyle w:val="Heading2"/>
        <w:rPr>
          <w:ins w:id="340" w:author="jcb2271" w:date="2025-02-07T13:34:00Z" w16du:dateUtc="2025-02-07T18:34:00Z"/>
          <w:i w:val="0"/>
          <w:iCs w:val="0"/>
          <w:rPrChange w:id="341" w:author="jcb2271" w:date="2025-02-07T18:23:00Z" w16du:dateUtc="2025-02-07T23:23:00Z">
            <w:rPr>
              <w:ins w:id="342" w:author="jcb2271" w:date="2025-02-07T13:34:00Z" w16du:dateUtc="2025-02-07T18:34:00Z"/>
            </w:rPr>
          </w:rPrChange>
        </w:rPr>
      </w:pPr>
    </w:p>
    <w:p w14:paraId="664EF6F6" w14:textId="75671CC2" w:rsidR="004B4BFD" w:rsidRDefault="00000000">
      <w:pPr>
        <w:pStyle w:val="Heading2"/>
      </w:pPr>
      <w:r>
        <w:t xml:space="preserve">Generation of Synthetic Datasets </w:t>
      </w:r>
      <w:ins w:id="343" w:author="jcb2271" w:date="2025-02-07T13:36:00Z">
        <w:r w:rsidR="00B1514D" w:rsidRPr="00B1514D">
          <w:t>with the Synthpop Package</w:t>
        </w:r>
      </w:ins>
      <w:del w:id="344" w:author="jcb2271" w:date="2025-02-07T13:36:00Z" w16du:dateUtc="2025-02-07T18:36:00Z">
        <w:r w:rsidDel="00B1514D">
          <w:delText>and Comparison with Original Dataset</w:delText>
        </w:r>
      </w:del>
    </w:p>
    <w:p w14:paraId="5A5CC51F" w14:textId="5DFF7F76" w:rsidR="00100066" w:rsidRDefault="00000000">
      <w:pPr>
        <w:pStyle w:val="FirstParagraph"/>
        <w:rPr>
          <w:ins w:id="345" w:author="jcb2271" w:date="2025-02-07T13:36:00Z" w16du:dateUtc="2025-02-07T18:36:00Z"/>
        </w:rPr>
      </w:pPr>
      <w:r>
        <w:t xml:space="preserve">Synthetic data generation and statistical analyses were conducted in R version 4.2.1 (R Core Team, 2022). </w:t>
      </w:r>
      <w:del w:id="346" w:author="jcb2271" w:date="2025-02-07T13:36:00Z" w16du:dateUtc="2025-02-07T18:36:00Z">
        <w:r w:rsidDel="00B501C2">
          <w:delText>Synthetic data was generated with t</w:delText>
        </w:r>
      </w:del>
      <w:ins w:id="347" w:author="jcb2271" w:date="2025-02-07T13:36:00Z" w16du:dateUtc="2025-02-07T18:36:00Z">
        <w:r w:rsidR="00B501C2">
          <w:t>T</w:t>
        </w:r>
      </w:ins>
      <w:r>
        <w:t xml:space="preserve">he </w:t>
      </w:r>
      <w:r>
        <w:rPr>
          <w:i/>
          <w:iCs/>
        </w:rPr>
        <w:t>synthpop</w:t>
      </w:r>
      <w:r>
        <w:t xml:space="preserve"> R package (version 1.8.0) (</w:t>
      </w:r>
      <w:proofErr w:type="spellStart"/>
      <w:r>
        <w:t>Nowok</w:t>
      </w:r>
      <w:proofErr w:type="spellEnd"/>
      <w:r>
        <w:t xml:space="preserve"> et al., 2016)</w:t>
      </w:r>
      <w:ins w:id="348" w:author="jcb2271" w:date="2025-02-07T13:36:00Z" w16du:dateUtc="2025-02-07T18:36:00Z">
        <w:r w:rsidR="00EF5E53">
          <w:t xml:space="preserve"> </w:t>
        </w:r>
      </w:ins>
      <w:ins w:id="349"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350" w:author="jcb2271" w:date="2025-02-07T13:36:00Z"/>
        </w:rPr>
      </w:pPr>
      <w:ins w:id="351" w:author="jcb2271" w:date="2025-02-07T13:36:00Z">
        <w:r w:rsidRPr="00100619">
          <w:t xml:space="preserve">For example, consider a dataset containing three variables: participant ID, </w:t>
        </w:r>
      </w:ins>
      <w:ins w:id="352" w:author="jcb2271" w:date="2025-02-07T18:24:00Z" w16du:dateUtc="2025-02-07T23:24:00Z">
        <w:r w:rsidR="00031333">
          <w:t>age</w:t>
        </w:r>
      </w:ins>
      <w:ins w:id="353" w:author="jcb2271" w:date="2025-02-07T13:36:00Z">
        <w:r w:rsidRPr="00100619">
          <w:t xml:space="preserve">, and </w:t>
        </w:r>
      </w:ins>
      <w:ins w:id="354" w:author="jcb2271" w:date="2025-02-07T18:24:00Z" w16du:dateUtc="2025-02-07T23:24:00Z">
        <w:r w:rsidR="00031333">
          <w:t>weight</w:t>
        </w:r>
      </w:ins>
      <w:ins w:id="355" w:author="jcb2271" w:date="2025-02-07T13:36:00Z">
        <w:r w:rsidRPr="00100619">
          <w:t xml:space="preserve">. The process would begin by synthesizing participant ID through random sampling from its observed distribution. </w:t>
        </w:r>
      </w:ins>
      <w:ins w:id="356" w:author="jcb2271" w:date="2025-02-07T18:24:00Z" w16du:dateUtc="2025-02-07T23:24:00Z">
        <w:r w:rsidR="006F2B79">
          <w:t>Age</w:t>
        </w:r>
      </w:ins>
      <w:ins w:id="357" w:author="jcb2271" w:date="2025-02-07T13:36:00Z">
        <w:r w:rsidRPr="00100619">
          <w:t xml:space="preserve"> would then be synthesized conditionally based on the synthetic participant ID values, with synthetic values drawn from predictions informed by the original data. Finally, </w:t>
        </w:r>
      </w:ins>
      <w:ins w:id="358" w:author="jcb2271" w:date="2025-02-07T18:24:00Z" w16du:dateUtc="2025-02-07T23:24:00Z">
        <w:r w:rsidR="00467367">
          <w:t>weight</w:t>
        </w:r>
      </w:ins>
      <w:ins w:id="359" w:author="jcb2271" w:date="2025-02-07T13:36:00Z">
        <w:r w:rsidRPr="00100619">
          <w:t xml:space="preserve"> would be synthesized conditionally on both participant ID and </w:t>
        </w:r>
      </w:ins>
      <w:ins w:id="360" w:author="jcb2271" w:date="2025-02-07T18:24:00Z" w16du:dateUtc="2025-02-07T23:24:00Z">
        <w:r w:rsidR="00352D3F">
          <w:t>age</w:t>
        </w:r>
      </w:ins>
      <w:ins w:id="361"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362" w:author="jcb2271" w:date="2025-02-07T13:36:00Z"/>
        </w:rPr>
      </w:pPr>
      <w:ins w:id="363" w:author="jcb2271" w:date="2025-02-07T13:36:00Z">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w:t>
        </w:r>
        <w:proofErr w:type="spellStart"/>
        <w:r w:rsidRPr="00100619">
          <w:t>Buuren</w:t>
        </w:r>
        <w:proofErr w:type="spellEnd"/>
        <w:r w:rsidRPr="00100619">
          <w:t>,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364" w:author="jcb2271" w:date="2025-02-07T13:37:00Z" w16du:dateUtc="2025-02-07T18:37:00Z"/>
        </w:rPr>
      </w:pPr>
      <w:proofErr w:type="spellStart"/>
      <w:ins w:id="365" w:author="jcb2271" w:date="2025-02-07T13:36:00Z">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ins>
      <w:ins w:id="366" w:author="jcb2271" w:date="2025-02-07T18:25:00Z">
        <w:r w:rsidR="004F4E88" w:rsidRPr="004F4E88">
          <w:t xml:space="preserve">choice of predictors, </w:t>
        </w:r>
      </w:ins>
      <w:ins w:id="367" w:author="jcb2271" w:date="2025-02-07T13:36:00Z">
        <w:r w:rsidRPr="00100619">
          <w:t xml:space="preserve">order of </w:t>
        </w:r>
      </w:ins>
      <w:ins w:id="368" w:author="jcb2271" w:date="2025-02-07T18:25:00Z" w16du:dateUtc="2025-02-07T23:25:00Z">
        <w:r w:rsidR="003017F0">
          <w:t xml:space="preserve">synthesized </w:t>
        </w:r>
      </w:ins>
      <w:ins w:id="369" w:author="jcb2271" w:date="2025-02-07T13:36:00Z">
        <w:r w:rsidRPr="00100619">
          <w:t>variables, smoothing parameters for continuous variables to enhance privacy, and rules for maintaining logical relationships.</w:t>
        </w:r>
      </w:ins>
      <w:del w:id="370" w:author="jcb2271" w:date="2025-02-07T13:36:00Z" w16du:dateUtc="2025-02-07T18:36:00Z">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371" w:author="jcb2271" w:date="2025-02-07T13:37:00Z" w16du:dateUtc="2025-02-07T18:37:00Z"/>
        </w:rPr>
      </w:pPr>
    </w:p>
    <w:p w14:paraId="6BE3BC5C" w14:textId="5DB2789D" w:rsidR="004D5B48" w:rsidRDefault="004D5B48" w:rsidP="004D5B48">
      <w:pPr>
        <w:pStyle w:val="BodyText"/>
        <w:ind w:firstLine="0"/>
        <w:rPr>
          <w:ins w:id="372" w:author="jcb2271" w:date="2025-02-07T13:37:00Z" w16du:dateUtc="2025-02-07T18:37:00Z"/>
          <w:b/>
          <w:bCs/>
          <w:i/>
          <w:iCs/>
        </w:rPr>
      </w:pPr>
      <w:ins w:id="373" w:author="jcb2271" w:date="2025-02-07T13:37:00Z" w16du:dateUtc="2025-02-07T18:37:00Z">
        <w:r>
          <w:rPr>
            <w:b/>
            <w:bCs/>
            <w:i/>
            <w:iCs/>
          </w:rPr>
          <w:t>Evaluation of General and Specific Utility</w:t>
        </w:r>
      </w:ins>
    </w:p>
    <w:p w14:paraId="445439C0" w14:textId="3B7E368F" w:rsidR="007F551C" w:rsidRDefault="00BB7CC7" w:rsidP="009C5CB8">
      <w:pPr>
        <w:pStyle w:val="BodyText"/>
        <w:rPr>
          <w:ins w:id="374" w:author="Borders, James" w:date="2025-03-22T16:56:00Z" w16du:dateUtc="2025-03-22T20:56:00Z"/>
        </w:rPr>
      </w:pPr>
      <w:ins w:id="375" w:author="jcb2271" w:date="2025-02-07T13:37:00Z">
        <w:r w:rsidRPr="00BB7CC7">
          <w:rPr>
            <w:rPrChange w:id="376" w:author="jcb2271" w:date="2025-02-07T13:37:00Z" w16du:dateUtc="2025-02-07T18:37:00Z">
              <w:rPr>
                <w:b/>
                <w:bCs/>
                <w:i/>
                <w:iCs/>
              </w:rPr>
            </w:rPrChange>
          </w:rPr>
          <w:t xml:space="preserve">In the present study, we aimed to </w:t>
        </w:r>
      </w:ins>
      <w:ins w:id="377" w:author="jcb2271" w:date="2025-02-07T14:20:00Z" w16du:dateUtc="2025-02-07T19:20:00Z">
        <w:r w:rsidR="0092325F">
          <w:t>explore</w:t>
        </w:r>
      </w:ins>
      <w:ins w:id="378" w:author="jcb2271" w:date="2025-02-07T13:37:00Z">
        <w:r w:rsidRPr="00BB7CC7">
          <w:rPr>
            <w:rPrChange w:id="379" w:author="jcb2271" w:date="2025-02-07T13:37:00Z" w16du:dateUtc="2025-02-07T18:37:00Z">
              <w:rPr>
                <w:b/>
                <w:bCs/>
                <w:i/>
                <w:iCs/>
              </w:rPr>
            </w:rPrChange>
          </w:rPr>
          <w:t xml:space="preserve"> the feasibility </w:t>
        </w:r>
      </w:ins>
      <w:ins w:id="380" w:author="jcb2271" w:date="2025-02-07T14:20:00Z" w16du:dateUtc="2025-02-07T19:20:00Z">
        <w:r w:rsidR="0092325F">
          <w:t xml:space="preserve">and preliminary utility </w:t>
        </w:r>
      </w:ins>
      <w:ins w:id="381" w:author="jcb2271" w:date="2025-02-07T13:37:00Z">
        <w:r w:rsidRPr="00BB7CC7">
          <w:rPr>
            <w:rPrChange w:id="382" w:author="jcb2271" w:date="2025-02-07T13:37:00Z" w16du:dateUtc="2025-02-07T18:37:00Z">
              <w:rPr>
                <w:b/>
                <w:bCs/>
                <w:i/>
                <w:iCs/>
              </w:rPr>
            </w:rPrChange>
          </w:rPr>
          <w:t xml:space="preserve">of synthetic data to promote transparency and reproducibility </w:t>
        </w:r>
      </w:ins>
      <w:ins w:id="383" w:author="jcb2271" w:date="2025-02-07T14:20:00Z" w16du:dateUtc="2025-02-07T19:20:00Z">
        <w:r w:rsidR="0092325F">
          <w:t xml:space="preserve">in CSD. </w:t>
        </w:r>
      </w:ins>
      <w:ins w:id="384" w:author="jcb2271" w:date="2025-02-07T14:21:00Z" w16du:dateUtc="2025-02-07T19:21:00Z">
        <w:r w:rsidR="0092325F">
          <w:t>Utility was operationalized as general</w:t>
        </w:r>
      </w:ins>
      <w:ins w:id="385" w:author="jcb2271" w:date="2025-02-07T18:26:00Z" w16du:dateUtc="2025-02-07T23:26:00Z">
        <w:r w:rsidR="00D42311">
          <w:t xml:space="preserve"> (</w:t>
        </w:r>
        <w:del w:id="386" w:author="Borders, James" w:date="2025-03-22T16:52:00Z" w16du:dateUtc="2025-03-22T20:52:00Z">
          <w:r w:rsidR="00D42311" w:rsidDel="005B5FB4">
            <w:delText xml:space="preserve">i.e., </w:delText>
          </w:r>
        </w:del>
        <w:r w:rsidR="00D42311">
          <w:t>does the synthetic data resemble the original data in its statistical properties and distribution?)</w:t>
        </w:r>
      </w:ins>
      <w:ins w:id="387" w:author="jcb2271" w:date="2025-02-07T14:21:00Z" w16du:dateUtc="2025-02-07T19:21:00Z">
        <w:r w:rsidR="0092325F">
          <w:t xml:space="preserve"> and specific</w:t>
        </w:r>
      </w:ins>
      <w:ins w:id="388" w:author="jcb2271" w:date="2025-02-07T18:26:00Z" w16du:dateUtc="2025-02-07T23:26:00Z">
        <w:r w:rsidR="00D42311">
          <w:t xml:space="preserve"> (</w:t>
        </w:r>
        <w:del w:id="389" w:author="Borders, James" w:date="2025-03-22T16:52:00Z" w16du:dateUtc="2025-03-22T20:52:00Z">
          <w:r w:rsidR="00D42311" w:rsidDel="005B5FB4">
            <w:delText xml:space="preserve">i.e., </w:delText>
          </w:r>
        </w:del>
      </w:ins>
      <w:ins w:id="390" w:author="jcb2271" w:date="2025-02-07T18:27:00Z" w16du:dateUtc="2025-02-07T23:27:00Z">
        <w:del w:id="391" w:author="Borders, James" w:date="2025-03-22T16:52:00Z" w16du:dateUtc="2025-03-22T20:52:00Z">
          <w:r w:rsidR="00D42311" w:rsidDel="00D61079">
            <w:delText>are</w:delText>
          </w:r>
        </w:del>
      </w:ins>
      <w:ins w:id="392" w:author="Borders, James" w:date="2025-03-22T16:52:00Z" w16du:dateUtc="2025-03-22T20:52:00Z">
        <w:r w:rsidR="00D61079">
          <w:t>is the</w:t>
        </w:r>
      </w:ins>
      <w:ins w:id="393" w:author="jcb2271" w:date="2025-02-07T18:26:00Z" w16du:dateUtc="2025-02-07T23:26:00Z">
        <w:r w:rsidR="00D42311">
          <w:t xml:space="preserve"> </w:t>
        </w:r>
      </w:ins>
      <w:ins w:id="394" w:author="jcb2271" w:date="2025-02-07T18:27:00Z" w16du:dateUtc="2025-02-07T23:27:00Z">
        <w:r w:rsidR="00D42311">
          <w:t xml:space="preserve">inferential </w:t>
        </w:r>
      </w:ins>
      <w:ins w:id="395" w:author="jcb2271" w:date="2025-02-07T18:26:00Z" w16du:dateUtc="2025-02-07T23:26:00Z">
        <w:r w:rsidR="00D42311">
          <w:t>relationship</w:t>
        </w:r>
      </w:ins>
      <w:ins w:id="396" w:author="jcb2271" w:date="2025-02-07T18:27:00Z" w16du:dateUtc="2025-02-07T23:27:00Z">
        <w:del w:id="397" w:author="Borders, James" w:date="2025-03-22T16:52:00Z" w16du:dateUtc="2025-03-22T20:52:00Z">
          <w:r w:rsidR="00D42311" w:rsidDel="00D61079">
            <w:delText>s</w:delText>
          </w:r>
        </w:del>
      </w:ins>
      <w:ins w:id="398" w:author="jcb2271" w:date="2025-02-07T18:26:00Z" w16du:dateUtc="2025-02-07T23:26:00Z">
        <w:r w:rsidR="00D42311">
          <w:t xml:space="preserve"> between v</w:t>
        </w:r>
      </w:ins>
      <w:ins w:id="399" w:author="jcb2271" w:date="2025-02-07T18:27:00Z" w16du:dateUtc="2025-02-07T23:27:00Z">
        <w:r w:rsidR="00D42311">
          <w:t>ariables maintained?)</w:t>
        </w:r>
      </w:ins>
      <w:ins w:id="400" w:author="jcb2271" w:date="2025-02-07T14:21:00Z" w16du:dateUtc="2025-02-07T19:21:00Z">
        <w:r w:rsidR="0092325F">
          <w:t xml:space="preserve">. </w:t>
        </w:r>
      </w:ins>
      <w:ins w:id="401" w:author="jcb2271" w:date="2025-02-07T13:37:00Z">
        <w:r w:rsidRPr="00BB7CC7">
          <w:rPr>
            <w:rPrChange w:id="402" w:author="jcb2271" w:date="2025-02-07T13:37:00Z" w16du:dateUtc="2025-02-07T18:37:00Z">
              <w:rPr>
                <w:b/>
                <w:bCs/>
                <w:i/>
                <w:iCs/>
              </w:rPr>
            </w:rPrChange>
          </w:rPr>
          <w:t xml:space="preserve">To evaluate </w:t>
        </w:r>
      </w:ins>
      <w:ins w:id="403" w:author="jcb2271" w:date="2025-02-07T14:20:00Z" w16du:dateUtc="2025-02-07T19:20:00Z">
        <w:r w:rsidR="0016795E">
          <w:t>general</w:t>
        </w:r>
      </w:ins>
      <w:ins w:id="404" w:author="jcb2271" w:date="2025-02-07T13:37:00Z">
        <w:r w:rsidRPr="00BB7CC7">
          <w:rPr>
            <w:rPrChange w:id="405" w:author="jcb2271" w:date="2025-02-07T13:37:00Z" w16du:dateUtc="2025-02-07T18:37:00Z">
              <w:rPr>
                <w:b/>
                <w:bCs/>
                <w:i/>
                <w:iCs/>
              </w:rPr>
            </w:rPrChange>
          </w:rPr>
          <w:t xml:space="preserve"> utility, </w:t>
        </w:r>
      </w:ins>
      <w:ins w:id="406" w:author="jcb2271" w:date="2025-02-07T14:21:00Z">
        <w:r w:rsidR="00EA6580" w:rsidRPr="00EA6580">
          <w:t xml:space="preserve">we </w:t>
        </w:r>
      </w:ins>
      <w:ins w:id="407" w:author="jcb2271" w:date="2025-02-07T14:21:00Z" w16du:dateUtc="2025-02-07T19:21:00Z">
        <w:r w:rsidR="00B20962">
          <w:t>visually compared</w:t>
        </w:r>
      </w:ins>
      <w:ins w:id="408" w:author="jcb2271" w:date="2025-02-07T14:21:00Z">
        <w:r w:rsidR="00EA6580" w:rsidRPr="00EA6580">
          <w:t xml:space="preserve"> univariate (e.g.., bar charts, histograms) and bivariate joint distributions (e.g., scatterplots) </w:t>
        </w:r>
      </w:ins>
      <w:ins w:id="409" w:author="jcb2271" w:date="2025-02-07T14:22:00Z" w16du:dateUtc="2025-02-07T19:22:00Z">
        <w:r w:rsidR="00B20962">
          <w:t>between the original and synthetic dataset</w:t>
        </w:r>
      </w:ins>
      <w:ins w:id="410" w:author="jcb2271" w:date="2025-02-07T14:23:00Z" w16du:dateUtc="2025-02-07T19:23:00Z">
        <w:r w:rsidR="00C26ADC">
          <w:t xml:space="preserve">, and evaluated </w:t>
        </w:r>
      </w:ins>
      <w:ins w:id="411" w:author="jcb2271" w:date="2025-02-07T14:28:00Z">
        <w:r w:rsidR="0041121E" w:rsidRPr="0041121E">
          <w:t xml:space="preserve">the predicted probability that a record comes from the synthetic </w:t>
        </w:r>
      </w:ins>
      <w:ins w:id="412" w:author="Borders, James" w:date="2025-03-22T16:53:00Z" w16du:dateUtc="2025-03-22T20:53:00Z">
        <w:r w:rsidR="003F3E9A">
          <w:t xml:space="preserve">versus original </w:t>
        </w:r>
      </w:ins>
      <w:ins w:id="413" w:author="jcb2271" w:date="2025-02-07T14:28:00Z">
        <w:r w:rsidR="0041121E" w:rsidRPr="0041121E">
          <w:t>data</w:t>
        </w:r>
      </w:ins>
      <w:ins w:id="414" w:author="Borders, James" w:date="2025-03-22T16:54:00Z" w16du:dateUtc="2025-03-22T20:54:00Z">
        <w:r w:rsidR="00AF2854">
          <w:t xml:space="preserve">, known as the </w:t>
        </w:r>
      </w:ins>
      <w:ins w:id="415" w:author="jcb2271" w:date="2025-02-07T14:28:00Z">
        <w:del w:id="416" w:author="Borders, James" w:date="2025-03-22T16:54:00Z" w16du:dateUtc="2025-03-22T20:54:00Z">
          <w:r w:rsidR="0041121E" w:rsidRPr="0041121E" w:rsidDel="00AF2854">
            <w:delText xml:space="preserve"> (e.g., </w:delText>
          </w:r>
        </w:del>
      </w:ins>
      <w:ins w:id="417" w:author="Borders, James" w:date="2025-03-22T16:53:00Z" w16du:dateUtc="2025-03-22T20:53:00Z">
        <w:r w:rsidR="003F3E9A">
          <w:t xml:space="preserve">standardized </w:t>
        </w:r>
      </w:ins>
      <w:ins w:id="418" w:author="jcb2271" w:date="2025-02-07T14:28:00Z">
        <w:r w:rsidR="0041121E" w:rsidRPr="0041121E">
          <w:t>propensity mean squared error</w:t>
        </w:r>
      </w:ins>
      <w:ins w:id="419" w:author="Borders, James" w:date="2025-03-22T16:54:00Z" w16du:dateUtc="2025-03-22T20:54:00Z">
        <w:r w:rsidR="00AF2854">
          <w:t xml:space="preserve"> (</w:t>
        </w:r>
      </w:ins>
      <w:proofErr w:type="spellStart"/>
      <w:ins w:id="420" w:author="jcb2271" w:date="2025-02-07T14:28:00Z">
        <w:del w:id="421" w:author="Borders, James" w:date="2025-03-22T16:54:00Z" w16du:dateUtc="2025-03-22T20:54:00Z">
          <w:r w:rsidR="0041121E" w:rsidRPr="0041121E" w:rsidDel="00AF2854">
            <w:delText xml:space="preserve">; </w:delText>
          </w:r>
        </w:del>
      </w:ins>
      <w:ins w:id="422" w:author="Borders, James" w:date="2025-03-22T16:53:00Z" w16du:dateUtc="2025-03-22T20:53:00Z">
        <w:r w:rsidR="003F3E9A" w:rsidRPr="003F3E9A">
          <w:rPr>
            <w:i/>
            <w:iCs/>
            <w:rPrChange w:id="423" w:author="Borders, James" w:date="2025-03-22T16:53:00Z" w16du:dateUtc="2025-03-22T20:53:00Z">
              <w:rPr/>
            </w:rPrChange>
          </w:rPr>
          <w:t>S_</w:t>
        </w:r>
      </w:ins>
      <w:ins w:id="424" w:author="jcb2271" w:date="2025-02-07T14:28:00Z">
        <w:r w:rsidR="0041121E" w:rsidRPr="0041121E">
          <w:rPr>
            <w:i/>
            <w:iCs/>
          </w:rPr>
          <w:t>pMSE</w:t>
        </w:r>
      </w:ins>
      <w:proofErr w:type="spellEnd"/>
      <w:ins w:id="425" w:author="jcb2271" w:date="2025-02-07T14:28:00Z" w16du:dateUtc="2025-02-07T19:28:00Z">
        <w:r w:rsidR="00087D0F" w:rsidRPr="00087D0F">
          <w:rPr>
            <w:rPrChange w:id="426" w:author="jcb2271" w:date="2025-02-07T14:28:00Z" w16du:dateUtc="2025-02-07T19:28:00Z">
              <w:rPr>
                <w:i/>
                <w:iCs/>
              </w:rPr>
            </w:rPrChange>
          </w:rPr>
          <w:t>)</w:t>
        </w:r>
      </w:ins>
      <w:ins w:id="427" w:author="jcb2271" w:date="2025-02-07T14:21:00Z">
        <w:r w:rsidR="00EA6580" w:rsidRPr="00EA6580">
          <w:t>.</w:t>
        </w:r>
      </w:ins>
      <w:ins w:id="428" w:author="jcb2271" w:date="2025-02-07T14:21:00Z" w16du:dateUtc="2025-02-07T19:21:00Z">
        <w:r w:rsidR="00EA6580">
          <w:t xml:space="preserve"> </w:t>
        </w:r>
      </w:ins>
      <w:ins w:id="429" w:author="Borders, James" w:date="2025-03-22T16:55:00Z" w16du:dateUtc="2025-03-22T20:55:00Z">
        <w:r w:rsidR="00DD39DB">
          <w:t>S</w:t>
        </w:r>
      </w:ins>
      <w:ins w:id="430" w:author="Borders, James" w:date="2025-03-22T16:54:00Z" w16du:dateUtc="2025-03-22T20:54:00Z">
        <w:r w:rsidR="0079087B">
          <w:t>tandardized p</w:t>
        </w:r>
        <w:r w:rsidR="00AF2854">
          <w:t>ropensity scores</w:t>
        </w:r>
      </w:ins>
      <w:ins w:id="431" w:author="Borders, James" w:date="2025-03-22T16:53:00Z" w16du:dateUtc="2025-03-22T20:53:00Z">
        <w:r w:rsidR="00AF2854">
          <w:t xml:space="preserve"> </w:t>
        </w:r>
      </w:ins>
      <w:ins w:id="432" w:author="Borders, James" w:date="2025-03-22T16:55:00Z" w16du:dateUtc="2025-03-22T20:55:00Z">
        <w:r w:rsidR="00DD39DB">
          <w:t>closer to zero indicate greater general utility</w:t>
        </w:r>
      </w:ins>
      <w:ins w:id="433" w:author="Borders, James" w:date="2025-03-22T18:51:00Z" w16du:dateUtc="2025-03-22T22:51:00Z">
        <w:r w:rsidR="00C1005C">
          <w:t xml:space="preserve"> (typically with a standard deviation of one)</w:t>
        </w:r>
      </w:ins>
      <w:ins w:id="434" w:author="Borders, James" w:date="2025-03-22T16:55:00Z" w16du:dateUtc="2025-03-22T20:55:00Z">
        <w:r w:rsidR="00DD39DB">
          <w:t xml:space="preserve">, </w:t>
        </w:r>
        <w:r w:rsidR="00402E9F">
          <w:lastRenderedPageBreak/>
          <w:t>where a value of zero indicates that the original and synthetic data are identical</w:t>
        </w:r>
      </w:ins>
      <w:ins w:id="435" w:author="Borders, James" w:date="2025-03-22T16:57:00Z" w16du:dateUtc="2025-03-22T20:57:00Z">
        <w:r w:rsidR="007F551C">
          <w:t xml:space="preserve"> </w:t>
        </w:r>
        <w:r w:rsidR="006E7BD3">
          <w:t>(Snoke et al., 2018)</w:t>
        </w:r>
      </w:ins>
      <w:ins w:id="436" w:author="Borders, James" w:date="2025-03-22T16:54:00Z" w16du:dateUtc="2025-03-22T20:54:00Z">
        <w:r w:rsidR="00AF2854">
          <w:t>.</w:t>
        </w:r>
      </w:ins>
      <w:ins w:id="437" w:author="Borders, James" w:date="2025-03-22T16:56:00Z" w16du:dateUtc="2025-03-22T20:56:00Z">
        <w:r w:rsidR="007F551C">
          <w:t xml:space="preserve"> Notably, a value of zero is highly unlikely since synthetic data generation aims to achieve distributional similarity.</w:t>
        </w:r>
      </w:ins>
    </w:p>
    <w:p w14:paraId="152E9F11" w14:textId="7EF2D512" w:rsidR="00EA7B9E" w:rsidRDefault="0026322E" w:rsidP="009C5CB8">
      <w:pPr>
        <w:pStyle w:val="BodyText"/>
        <w:rPr>
          <w:ins w:id="438" w:author="jcb2271" w:date="2025-02-07T14:20:00Z" w16du:dateUtc="2025-02-07T19:20:00Z"/>
        </w:rPr>
      </w:pPr>
      <w:ins w:id="439" w:author="jcb2271" w:date="2025-02-07T14:22:00Z" w16du:dateUtc="2025-02-07T19:22:00Z">
        <w:r>
          <w:t xml:space="preserve">To assess specific utility, a statistical analysis was selected from each study and performed </w:t>
        </w:r>
      </w:ins>
      <w:ins w:id="440" w:author="jcb2271" w:date="2025-02-07T18:27:00Z" w16du:dateUtc="2025-02-07T23:27:00Z">
        <w:r w:rsidR="0062563E">
          <w:t xml:space="preserve">separately </w:t>
        </w:r>
      </w:ins>
      <w:ins w:id="441" w:author="jcb2271" w:date="2025-02-07T14:22:00Z" w16du:dateUtc="2025-02-07T19:22:00Z">
        <w:r>
          <w:t xml:space="preserve">with the </w:t>
        </w:r>
      </w:ins>
      <w:ins w:id="442" w:author="jcb2271" w:date="2025-02-07T18:28:00Z" w16du:dateUtc="2025-02-07T23:28:00Z">
        <w:r w:rsidR="0062563E">
          <w:t>original</w:t>
        </w:r>
      </w:ins>
      <w:ins w:id="443" w:author="jcb2271" w:date="2025-02-07T18:27:00Z" w16du:dateUtc="2025-02-07T23:27:00Z">
        <w:r w:rsidR="0062563E">
          <w:t xml:space="preserve"> and</w:t>
        </w:r>
      </w:ins>
      <w:ins w:id="444" w:author="jcb2271" w:date="2025-02-07T18:28:00Z" w16du:dateUtc="2025-02-07T23:28:00Z">
        <w:r w:rsidR="0062563E">
          <w:t xml:space="preserve"> the synthetic</w:t>
        </w:r>
      </w:ins>
      <w:ins w:id="445" w:author="jcb2271" w:date="2025-02-07T14:22:00Z" w16du:dateUtc="2025-02-07T19:22:00Z">
        <w:r>
          <w:t xml:space="preserve"> data.</w:t>
        </w:r>
      </w:ins>
      <w:ins w:id="446" w:author="jcb2271" w:date="2025-02-07T14:28:00Z" w16du:dateUtc="2025-02-07T19:28:00Z">
        <w:r w:rsidR="00CA3FB5">
          <w:t xml:space="preserve"> </w:t>
        </w:r>
      </w:ins>
      <w:ins w:id="447" w:author="jcb2271" w:date="2025-02-07T14:29:00Z" w16du:dateUtc="2025-02-07T19:29:00Z">
        <w:r w:rsidR="00303C0E">
          <w:t xml:space="preserve">Greater overlap in </w:t>
        </w:r>
      </w:ins>
      <w:ins w:id="448" w:author="jcb2271" w:date="2025-02-07T18:32:00Z" w16du:dateUtc="2025-02-07T23:32:00Z">
        <w:r w:rsidR="0066203D">
          <w:t xml:space="preserve">effect size or coefficient </w:t>
        </w:r>
      </w:ins>
      <w:ins w:id="449" w:author="jcb2271" w:date="2025-02-07T14:28:00Z" w16du:dateUtc="2025-02-07T19:28:00Z">
        <w:r w:rsidR="00303C0E">
          <w:t xml:space="preserve">confidence intervals </w:t>
        </w:r>
      </w:ins>
      <w:ins w:id="450" w:author="jcb2271" w:date="2025-02-07T14:29:00Z" w16du:dateUtc="2025-02-07T19:29:00Z">
        <w:r w:rsidR="00303C0E">
          <w:t xml:space="preserve">and similar </w:t>
        </w:r>
        <w:r w:rsidR="00303C0E">
          <w:rPr>
            <w:i/>
            <w:iCs/>
          </w:rPr>
          <w:t>p</w:t>
        </w:r>
        <w:r w:rsidR="00303C0E">
          <w:t xml:space="preserve">-value </w:t>
        </w:r>
      </w:ins>
      <w:ins w:id="451" w:author="jcb2271" w:date="2025-02-07T18:36:00Z" w16du:dateUtc="2025-02-07T23:36:00Z">
        <w:r w:rsidR="00162957">
          <w:t xml:space="preserve">inferences </w:t>
        </w:r>
      </w:ins>
      <w:ins w:id="452" w:author="jcb2271" w:date="2025-02-07T14:29:00Z" w16du:dateUtc="2025-02-07T19:29:00Z">
        <w:r w:rsidR="00303C0E">
          <w:t xml:space="preserve">(i.e., significant or non-significant) </w:t>
        </w:r>
      </w:ins>
      <w:ins w:id="453" w:author="jcb2271" w:date="2025-02-07T18:36:00Z" w16du:dateUtc="2025-02-07T23:36:00Z">
        <w:r w:rsidR="00D24EB1">
          <w:t>indicated greater</w:t>
        </w:r>
      </w:ins>
      <w:ins w:id="454" w:author="jcb2271" w:date="2025-02-07T14:29:00Z" w16du:dateUtc="2025-02-07T19:29:00Z">
        <w:r w:rsidR="00303C0E">
          <w:t xml:space="preserve"> specific utility.</w:t>
        </w:r>
      </w:ins>
      <w:ins w:id="455" w:author="jcb2271" w:date="2025-02-07T14:30:00Z" w16du:dateUtc="2025-02-07T19:30:00Z">
        <w:r w:rsidR="00C958C2">
          <w:t xml:space="preserve"> Since Curtis et al. (2023) </w:t>
        </w:r>
      </w:ins>
      <w:ins w:id="456" w:author="jcb2271" w:date="2025-02-07T18:28:00Z" w16du:dateUtc="2025-02-07T23:28:00Z">
        <w:r w:rsidR="000958BA">
          <w:t xml:space="preserve">examined median and interquartile ranges (IQR) instead of statistical models, </w:t>
        </w:r>
      </w:ins>
      <w:ins w:id="457" w:author="jcb2271" w:date="2025-02-07T17:56:00Z" w16du:dateUtc="2025-02-07T22:56:00Z">
        <w:r w:rsidR="00801C86">
          <w:t>only general</w:t>
        </w:r>
      </w:ins>
      <w:ins w:id="458" w:author="jcb2271" w:date="2025-02-07T14:30:00Z" w16du:dateUtc="2025-02-07T19:30:00Z">
        <w:r w:rsidR="00C958C2">
          <w:t xml:space="preserve"> utility was examined.</w:t>
        </w:r>
      </w:ins>
      <w:ins w:id="459" w:author="jcb2271" w:date="2025-02-07T14:31:00Z" w16du:dateUtc="2025-02-07T19:31:00Z">
        <w:r w:rsidR="009C5CB8">
          <w:t xml:space="preserve"> </w:t>
        </w:r>
      </w:ins>
      <w:ins w:id="460" w:author="jcb2271" w:date="2025-02-07T14:31:00Z">
        <w:r w:rsidR="00F11732" w:rsidRPr="00F11732">
          <w:t xml:space="preserve">The </w:t>
        </w:r>
      </w:ins>
      <w:ins w:id="461" w:author="jcb2271" w:date="2025-02-07T14:31:00Z" w16du:dateUtc="2025-02-07T19:31:00Z">
        <w:r w:rsidR="0070451A">
          <w:t xml:space="preserve">pre-registered </w:t>
        </w:r>
      </w:ins>
      <w:ins w:id="462" w:author="jcb2271" w:date="2025-02-07T14:31:00Z">
        <w:r w:rsidR="00F11732" w:rsidRPr="00F11732">
          <w:t xml:space="preserve">analysis plan </w:t>
        </w:r>
      </w:ins>
      <w:ins w:id="463" w:author="jcb2271" w:date="2025-02-07T14:31:00Z" w16du:dateUtc="2025-02-07T19:31:00Z">
        <w:r w:rsidR="0070451A">
          <w:t xml:space="preserve">and </w:t>
        </w:r>
      </w:ins>
      <w:commentRangeStart w:id="464"/>
      <w:ins w:id="465" w:author="jcb2271" w:date="2025-02-07T18:29:00Z" w16du:dateUtc="2025-02-07T23:29:00Z">
        <w:r w:rsidR="00003ED6">
          <w:t xml:space="preserve">corresponding </w:t>
        </w:r>
      </w:ins>
      <w:ins w:id="466" w:author="jcb2271" w:date="2025-02-07T14:31:00Z" w16du:dateUtc="2025-02-07T19:31:00Z">
        <w:r w:rsidR="0070451A">
          <w:t xml:space="preserve">deviations </w:t>
        </w:r>
      </w:ins>
      <w:commentRangeEnd w:id="464"/>
      <w:ins w:id="467" w:author="jcb2271" w:date="2025-03-20T17:34:00Z" w16du:dateUtc="2025-03-20T21:34:00Z">
        <w:r w:rsidR="001244B7">
          <w:rPr>
            <w:rStyle w:val="CommentReference"/>
            <w:rFonts w:asciiTheme="minorHAnsi" w:hAnsiTheme="minorHAnsi" w:cstheme="minorBidi"/>
          </w:rPr>
          <w:commentReference w:id="464"/>
        </w:r>
      </w:ins>
      <w:ins w:id="468" w:author="jcb2271" w:date="2025-02-07T14:31:00Z" w16du:dateUtc="2025-02-07T19:31:00Z">
        <w:r w:rsidR="0070451A">
          <w:t>are publicly available</w:t>
        </w:r>
      </w:ins>
      <w:ins w:id="469"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470" w:author="jcb2271" w:date="2025-02-07T14:31:00Z" w16du:dateUtc="2025-02-07T19:31:00Z">
        <w:r w:rsidR="00F11732" w:rsidRPr="00F11732">
          <w:fldChar w:fldCharType="end"/>
        </w:r>
      </w:ins>
      <w:ins w:id="471" w:author="jcb2271" w:date="2025-02-07T14:31:00Z">
        <w:r w:rsidR="00F11732" w:rsidRPr="00F11732">
          <w:t>).</w:t>
        </w:r>
      </w:ins>
    </w:p>
    <w:p w14:paraId="6C308151" w14:textId="309436F7" w:rsidR="00BB7CC7" w:rsidRPr="00BB7CC7" w:rsidDel="008F76F3" w:rsidRDefault="00BB7CC7">
      <w:pPr>
        <w:pStyle w:val="BodyText"/>
        <w:rPr>
          <w:del w:id="472" w:author="jcb2271" w:date="2025-02-07T14:29:00Z" w16du:dateUtc="2025-02-07T19:29:00Z"/>
        </w:rPr>
        <w:pPrChange w:id="473" w:author="jcb2271" w:date="2025-02-07T14:20:00Z" w16du:dateUtc="2025-02-07T19:20:00Z">
          <w:pPr>
            <w:pStyle w:val="FirstParagraph"/>
          </w:pPr>
        </w:pPrChange>
      </w:pPr>
    </w:p>
    <w:p w14:paraId="0C88A344" w14:textId="32C8A3A3" w:rsidR="004B4BFD" w:rsidDel="00925193" w:rsidRDefault="00000000">
      <w:pPr>
        <w:pStyle w:val="Heading5"/>
        <w:rPr>
          <w:del w:id="474" w:author="jcb2271" w:date="2025-02-07T18:42:00Z" w16du:dateUtc="2025-02-07T23:42:00Z"/>
        </w:rPr>
      </w:pPr>
      <w:bookmarkStart w:id="475" w:name="table-3-here."/>
      <w:del w:id="476" w:author="jcb2271" w:date="2025-02-07T18:42:00Z" w16du:dateUtc="2025-02-07T23:42:00Z">
        <w:r w:rsidDel="00925193">
          <w:delText>Table 3 here.</w:delText>
        </w:r>
      </w:del>
    </w:p>
    <w:p w14:paraId="70EC25D1" w14:textId="59FD282E" w:rsidR="004B4BFD" w:rsidDel="003E093D" w:rsidRDefault="00000000">
      <w:pPr>
        <w:pStyle w:val="FirstParagraph"/>
        <w:rPr>
          <w:del w:id="477" w:author="jcb2271" w:date="2025-02-07T14:30:00Z" w16du:dateUtc="2025-02-07T19:30:00Z"/>
        </w:rPr>
      </w:pPr>
      <w:del w:id="478"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79"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480" w:name="results"/>
      <w:bookmarkEnd w:id="175"/>
      <w:bookmarkEnd w:id="199"/>
      <w:bookmarkEnd w:id="475"/>
      <w:r>
        <w:t>Results</w:t>
      </w:r>
    </w:p>
    <w:p w14:paraId="27A79678" w14:textId="51FA9AE6" w:rsidR="004B4BFD" w:rsidDel="00E95623" w:rsidRDefault="00000000">
      <w:pPr>
        <w:pStyle w:val="FirstParagraph"/>
        <w:rPr>
          <w:del w:id="481" w:author="jcb2271" w:date="2025-02-07T14:31:00Z" w16du:dateUtc="2025-02-07T19:31:00Z"/>
        </w:rPr>
      </w:pPr>
      <w:del w:id="482"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483" w:name="X1716400c673c6b2a3875136098aa2cae081f9a7"/>
      <w:del w:id="484" w:author="jcb2271" w:date="2025-02-07T14:38:00Z" w16du:dateUtc="2025-02-07T19:38:00Z">
        <w:r w:rsidDel="00D77346">
          <w:delText xml:space="preserve">Study 1: Normative Reference Values for </w:delText>
        </w:r>
      </w:del>
      <w:r>
        <w:t>Swallowing</w:t>
      </w:r>
      <w:del w:id="485" w:author="jcb2271" w:date="2025-02-07T14:38:00Z" w16du:dateUtc="2025-02-07T19:38:00Z">
        <w:r w:rsidDel="00D77346">
          <w:delText xml:space="preserve"> Outcomes</w:delText>
        </w:r>
      </w:del>
    </w:p>
    <w:p w14:paraId="49FD77A6" w14:textId="77777777" w:rsidR="004B4BFD"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1BE4034F" w14:textId="6B3768BA" w:rsidR="004B4BFD" w:rsidDel="0074709F" w:rsidRDefault="00000000">
      <w:pPr>
        <w:pStyle w:val="BodyText"/>
        <w:rPr>
          <w:del w:id="486" w:author="jcb2271" w:date="2025-02-07T14:40:00Z" w16du:dateUtc="2025-02-07T19:40:00Z"/>
        </w:rPr>
      </w:pPr>
      <w:del w:id="487"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88" w:author="jcb2271" w:date="2025-02-07T14:40:00Z" w16du:dateUtc="2025-02-07T19:40:00Z"/>
        </w:rPr>
      </w:pPr>
      <w:del w:id="489"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90" w:author="jcb2271" w:date="2025-02-07T14:40:00Z" w16du:dateUtc="2025-02-07T19:40:00Z"/>
        </w:rPr>
      </w:pPr>
      <w:del w:id="491"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92" w:author="jcb2271" w:date="2025-02-07T14:40:00Z" w16du:dateUtc="2025-02-07T19:40:00Z"/>
        </w:rPr>
      </w:pPr>
      <w:del w:id="493"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94" w:author="jcb2271" w:date="2025-02-07T14:40:00Z" w16du:dateUtc="2025-02-07T19:40:00Z"/>
        </w:rPr>
      </w:pPr>
      <w:del w:id="495"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96" w:author="jcb2271" w:date="2025-02-07T14:40:00Z" w16du:dateUtc="2025-02-07T19:40:00Z"/>
        </w:rPr>
      </w:pPr>
      <w:del w:id="497"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98" w:author="jcb2271" w:date="2025-02-07T14:40:00Z" w16du:dateUtc="2025-02-07T19:40:00Z"/>
        </w:rPr>
      </w:pPr>
      <w:del w:id="499"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500" w:author="jcb2271" w:date="2025-02-07T14:40:00Z" w16du:dateUtc="2025-02-07T19:40:00Z"/>
        </w:rPr>
      </w:pPr>
      <w:del w:id="501"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7777777" w:rsidR="004B4BFD" w:rsidRDefault="00000000">
      <w:pPr>
        <w:pStyle w:val="Heading5"/>
      </w:pPr>
      <w:bookmarkStart w:id="502" w:name="figure-1-here."/>
      <w:r>
        <w:t>Figure 1 here.</w:t>
      </w:r>
    </w:p>
    <w:p w14:paraId="4097F598" w14:textId="77777777" w:rsidR="004B4BFD" w:rsidRDefault="00000000">
      <w:pPr>
        <w:pStyle w:val="FirstParagraph"/>
      </w:pPr>
      <w:r>
        <w:t xml:space="preserve">Descriptively, the synthetic dataset classified 64% of laryngeal vestibule ratings on thin liquid boluses as ‘absent’ (i.e., 0% residue) compared to 68% in the original dataset. In the </w:t>
      </w:r>
      <w:r>
        <w:lastRenderedPageBreak/>
        <w:t>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20B5AC2D" w14:textId="77777777" w:rsidR="004B4BFD" w:rsidRDefault="00000000">
      <w:pPr>
        <w:pStyle w:val="Heading3"/>
      </w:pPr>
      <w:bookmarkStart w:id="503" w:name="Xad1b62d3e68ad7e317afaf8751ff3120474d94a"/>
      <w:bookmarkEnd w:id="483"/>
      <w:bookmarkEnd w:id="502"/>
      <w:r>
        <w:t>Study 2: Vowel Acoustics as Predictors of Speech Intelligibility in Dysarthria</w:t>
      </w:r>
    </w:p>
    <w:p w14:paraId="749B0520" w14:textId="77777777" w:rsidR="004B4BFD"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7A20811A" w14:textId="77777777" w:rsidR="004B4BFD" w:rsidRDefault="00000000">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w:t>
      </w:r>
      <w:proofErr w:type="spellStart"/>
      <w:r>
        <w:t>SpeakerID</w:t>
      </w:r>
      <w:proofErr w:type="spellEnd"/>
      <w:r>
        <w:t xml:space="preserve"> variable, and (4) selecting only the variables needed for the analysis.</w:t>
      </w:r>
    </w:p>
    <w:p w14:paraId="4C05B29D" w14:textId="77777777" w:rsidR="004B4BFD" w:rsidRDefault="00000000">
      <w:pPr>
        <w:pStyle w:val="SourceCode"/>
      </w:pPr>
      <w:r>
        <w:rPr>
          <w:rStyle w:val="CommentTok"/>
        </w:rPr>
        <w:t># import original data</w:t>
      </w:r>
      <w:r>
        <w:br/>
      </w:r>
      <w:proofErr w:type="spellStart"/>
      <w:r>
        <w:rPr>
          <w:rStyle w:val="NormalTok"/>
        </w:rPr>
        <w:t>articulation_original_data</w:t>
      </w:r>
      <w:proofErr w:type="spellEnd"/>
      <w:r>
        <w:rPr>
          <w:rStyle w:val="NormalTok"/>
        </w:rPr>
        <w:t xml:space="preserve"> </w:t>
      </w:r>
      <w:r>
        <w:rPr>
          <w:rStyle w:val="OtherTok"/>
        </w:rPr>
        <w:t>&lt;-</w:t>
      </w:r>
      <w:r>
        <w:rPr>
          <w:rStyle w:val="NormalTok"/>
        </w:rPr>
        <w:t xml:space="preserve"> </w:t>
      </w:r>
      <w:proofErr w:type="spellStart"/>
      <w:r>
        <w:rPr>
          <w:rStyle w:val="NormalTok"/>
        </w:rPr>
        <w:t>rio</w:t>
      </w:r>
      <w:proofErr w:type="spellEnd"/>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w:t>
      </w:r>
      <w:proofErr w:type="spellStart"/>
      <w:r>
        <w:rPr>
          <w:rStyle w:val="StringTok"/>
        </w:rPr>
        <w:t>data_Acoustic</w:t>
      </w:r>
      <w:proofErr w:type="spellEnd"/>
      <w:r>
        <w:rPr>
          <w:rStyle w:val="StringTok"/>
        </w:rPr>
        <w:t xml:space="preserve">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w:t>
      </w:r>
      <w:proofErr w:type="spellStart"/>
      <w:r>
        <w:rPr>
          <w:rStyle w:val="CommentTok"/>
        </w:rPr>
        <w:t>rel</w:t>
      </w:r>
      <w:proofErr w:type="spellEnd"/>
      <w:r>
        <w:rPr>
          <w:rStyle w:val="CommentTok"/>
        </w:rPr>
        <w:t xml:space="preserve">" in the </w:t>
      </w:r>
      <w:proofErr w:type="spellStart"/>
      <w:r>
        <w:rPr>
          <w:rStyle w:val="CommentTok"/>
        </w:rPr>
        <w:t>SpeakerID</w:t>
      </w:r>
      <w:proofErr w:type="spellEnd"/>
      <w:r>
        <w:rPr>
          <w:rStyle w:val="CommentTok"/>
        </w:rPr>
        <w:t xml:space="preserve"> variable</w:t>
      </w:r>
      <w:r>
        <w:br/>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w:t>
      </w:r>
      <w:r>
        <w:br/>
      </w:r>
      <w:r>
        <w:rPr>
          <w:rStyle w:val="NormalTok"/>
        </w:rPr>
        <w:lastRenderedPageBreak/>
        <w:t xml:space="preserve">    </w:t>
      </w:r>
      <w:r>
        <w:rPr>
          <w:rStyle w:val="SpecialCharTok"/>
        </w:rPr>
        <w:t>!</w:t>
      </w:r>
      <w:proofErr w:type="spellStart"/>
      <w:r>
        <w:rPr>
          <w:rStyle w:val="FunctionTok"/>
        </w:rPr>
        <w:t>grepl</w:t>
      </w:r>
      <w:proofErr w:type="spellEnd"/>
      <w:r>
        <w:rPr>
          <w:rStyle w:val="NormalTok"/>
        </w:rPr>
        <w:t>(</w:t>
      </w:r>
      <w:r>
        <w:br/>
      </w:r>
      <w:r>
        <w:rPr>
          <w:rStyle w:val="NormalTok"/>
        </w:rPr>
        <w:t xml:space="preserve">      </w:t>
      </w:r>
      <w:r>
        <w:rPr>
          <w:rStyle w:val="AttributeTok"/>
        </w:rPr>
        <w:t>pattern =</w:t>
      </w:r>
      <w:r>
        <w:rPr>
          <w:rStyle w:val="NormalTok"/>
        </w:rPr>
        <w:t xml:space="preserve"> </w:t>
      </w:r>
      <w:r>
        <w:rPr>
          <w:rStyle w:val="StringTok"/>
        </w:rPr>
        <w:t>"_</w:t>
      </w:r>
      <w:proofErr w:type="spellStart"/>
      <w:r>
        <w:rPr>
          <w:rStyle w:val="StringTok"/>
        </w:rPr>
        <w:t>rel</w:t>
      </w:r>
      <w:proofErr w:type="spellEnd"/>
      <w:r>
        <w:rPr>
          <w:rStyle w:val="StringTok"/>
        </w:rPr>
        <w:t>"</w:t>
      </w:r>
      <w:r>
        <w:rPr>
          <w:rStyle w:val="NormalTok"/>
        </w:rPr>
        <w:t>,</w:t>
      </w:r>
      <w:r>
        <w:br/>
      </w:r>
      <w:r>
        <w:rPr>
          <w:rStyle w:val="NormalTok"/>
        </w:rPr>
        <w:t xml:space="preserve">      </w:t>
      </w:r>
      <w:r>
        <w:rPr>
          <w:rStyle w:val="AttributeTok"/>
        </w:rPr>
        <w:t>x =</w:t>
      </w:r>
      <w:r>
        <w:rPr>
          <w:rStyle w:val="NormalTok"/>
        </w:rPr>
        <w:t xml:space="preserve"> </w:t>
      </w:r>
      <w:proofErr w:type="spellStart"/>
      <w:r>
        <w:rPr>
          <w:rStyle w:val="NormalTok"/>
        </w:rPr>
        <w:t>SpeakerID</w:t>
      </w:r>
      <w:proofErr w:type="spellEnd"/>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br/>
      </w:r>
      <w:r>
        <w:rPr>
          <w:rStyle w:val="NormalTok"/>
        </w:rPr>
        <w:t xml:space="preserve">    </w:t>
      </w:r>
      <w:proofErr w:type="spellStart"/>
      <w:r>
        <w:rPr>
          <w:rStyle w:val="NormalTok"/>
        </w:rPr>
        <w:t>SpeakerID</w:t>
      </w:r>
      <w:proofErr w:type="spellEnd"/>
      <w:r>
        <w:rPr>
          <w:rStyle w:val="NormalTok"/>
        </w:rPr>
        <w:t xml:space="preserve">, </w:t>
      </w:r>
      <w:r>
        <w:rPr>
          <w:rStyle w:val="CommentTok"/>
        </w:rPr>
        <w:t># ID</w:t>
      </w:r>
      <w:r>
        <w:br/>
      </w:r>
      <w:r>
        <w:rPr>
          <w:rStyle w:val="NormalTok"/>
        </w:rPr>
        <w:t xml:space="preserve">    </w:t>
      </w:r>
      <w:proofErr w:type="spellStart"/>
      <w:r>
        <w:rPr>
          <w:rStyle w:val="NormalTok"/>
        </w:rPr>
        <w:t>VSA_b</w:t>
      </w:r>
      <w:proofErr w:type="spellEnd"/>
      <w:r>
        <w:rPr>
          <w:rStyle w:val="NormalTok"/>
        </w:rPr>
        <w:t xml:space="preserve">, </w:t>
      </w:r>
      <w:r>
        <w:rPr>
          <w:rStyle w:val="CommentTok"/>
        </w:rPr>
        <w:t># VSA in Bark</w:t>
      </w:r>
      <w:r>
        <w:br/>
      </w:r>
      <w:r>
        <w:rPr>
          <w:rStyle w:val="NormalTok"/>
        </w:rPr>
        <w:t xml:space="preserve">    </w:t>
      </w:r>
      <w:r>
        <w:rPr>
          <w:rStyle w:val="AttributeTok"/>
        </w:rPr>
        <w:t>Int =</w:t>
      </w:r>
      <w:r>
        <w:rPr>
          <w:rStyle w:val="NormalTok"/>
        </w:rPr>
        <w:t xml:space="preserve"> </w:t>
      </w:r>
      <w:proofErr w:type="spellStart"/>
      <w:r>
        <w:rPr>
          <w:rStyle w:val="NormalTok"/>
        </w:rPr>
        <w:t>Int_OT</w:t>
      </w:r>
      <w:proofErr w:type="spellEnd"/>
      <w:r>
        <w:rPr>
          <w:rStyle w:val="NormalTok"/>
        </w:rPr>
        <w:t xml:space="preserve"> </w:t>
      </w:r>
      <w:r>
        <w:rPr>
          <w:rStyle w:val="CommentTok"/>
        </w:rPr>
        <w:t># intelligibility (orthographic transcriptions)</w:t>
      </w:r>
      <w:r>
        <w:br/>
      </w:r>
      <w:r>
        <w:rPr>
          <w:rStyle w:val="NormalTok"/>
        </w:rPr>
        <w:t xml:space="preserve">  )</w:t>
      </w:r>
    </w:p>
    <w:p w14:paraId="11A207BB" w14:textId="77777777" w:rsidR="004B4BFD" w:rsidRDefault="00000000">
      <w:pPr>
        <w:pStyle w:val="FirstParagraph"/>
      </w:pPr>
      <w:r>
        <w:t xml:space="preserve">Next, we generate a synthetic dataset with the syn() function, extract the dataset, and convert it to a </w:t>
      </w:r>
      <w:proofErr w:type="spellStart"/>
      <w:r>
        <w:t>dataframe</w:t>
      </w:r>
      <w:proofErr w:type="spellEnd"/>
      <w:r>
        <w:t xml:space="preserve">. </w:t>
      </w:r>
      <w:r>
        <w:rPr>
          <w:i/>
          <w:iCs/>
        </w:rPr>
        <w:t>Synthpop</w:t>
      </w:r>
      <w:r>
        <w:t xml:space="preserve"> provides a warning message that this dataset has fewer observations than recommended (&gt; 130).</w:t>
      </w:r>
    </w:p>
    <w:p w14:paraId="100F4A7B" w14:textId="77777777" w:rsidR="004B4BFD" w:rsidRDefault="00000000">
      <w:pPr>
        <w:pStyle w:val="SourceCode"/>
      </w:pPr>
      <w:r>
        <w:rPr>
          <w:rStyle w:val="CommentTok"/>
        </w:rPr>
        <w:t xml:space="preserve"># </w:t>
      </w:r>
      <w:proofErr w:type="gramStart"/>
      <w:r>
        <w:rPr>
          <w:rStyle w:val="CommentTok"/>
        </w:rPr>
        <w:t>generate</w:t>
      </w:r>
      <w:proofErr w:type="gramEnd"/>
      <w:r>
        <w:rPr>
          <w:rStyle w:val="CommentTok"/>
        </w:rPr>
        <w:t xml:space="preserve"> synthetic dataset</w:t>
      </w:r>
      <w:r>
        <w:br/>
      </w:r>
      <w:proofErr w:type="spellStart"/>
      <w:r>
        <w:rPr>
          <w:rStyle w:val="NormalTok"/>
        </w:rPr>
        <w:t>articulation_synthetic_dataset</w:t>
      </w:r>
      <w:proofErr w:type="spellEnd"/>
      <w:r>
        <w:rPr>
          <w:rStyle w:val="NormalTok"/>
        </w:rPr>
        <w:t xml:space="preserve"> </w:t>
      </w:r>
      <w:r>
        <w:rPr>
          <w:rStyle w:val="OtherTok"/>
        </w:rPr>
        <w:t>&lt;-</w:t>
      </w:r>
      <w:r>
        <w:rPr>
          <w:rStyle w:val="NormalTok"/>
        </w:rPr>
        <w:t xml:space="preserve"> </w:t>
      </w:r>
      <w:r>
        <w:rPr>
          <w:rStyle w:val="FunctionTok"/>
        </w:rPr>
        <w:t>syn</w:t>
      </w:r>
      <w:r>
        <w:rPr>
          <w:rStyle w:val="NormalTok"/>
        </w:rPr>
        <w:t>(</w:t>
      </w:r>
      <w:proofErr w:type="spellStart"/>
      <w:r>
        <w:rPr>
          <w:rStyle w:val="NormalTok"/>
        </w:rPr>
        <w:t>articulation_original_data</w:t>
      </w:r>
      <w:proofErr w:type="spellEnd"/>
      <w:r>
        <w:rPr>
          <w:rStyle w:val="NormalTok"/>
        </w:rPr>
        <w:t>,</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35A91758" w14:textId="77777777" w:rsidR="004B4BFD"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 xml:space="preserve">compare(), </w:t>
      </w:r>
      <w:proofErr w:type="spellStart"/>
      <w:r>
        <w:rPr>
          <w:rStyle w:val="VerbatimChar"/>
        </w:rPr>
        <w:t>utility.tab</w:t>
      </w:r>
      <w:proofErr w:type="spellEnd"/>
      <w:r>
        <w:rPr>
          <w:rStyle w:val="VerbatimChar"/>
        </w:rPr>
        <w:t xml:space="preserve">(), and </w:t>
      </w:r>
      <w:proofErr w:type="spellStart"/>
      <w:r>
        <w:rPr>
          <w:rStyle w:val="VerbatimChar"/>
        </w:rPr>
        <w:t>utility.gen</w:t>
      </w:r>
      <w:proofErr w:type="spellEnd"/>
      <w:r>
        <w:rPr>
          <w:rStyle w:val="VerbatimChar"/>
        </w:rPr>
        <w:t>().</w:t>
      </w:r>
      <w:r>
        <w:br/>
      </w:r>
      <w:r>
        <w:br/>
      </w:r>
      <w:r>
        <w:br/>
      </w:r>
      <w:r>
        <w:rPr>
          <w:rStyle w:val="VerbatimChar"/>
        </w:rPr>
        <w:t xml:space="preserve">Variable(s): </w:t>
      </w:r>
      <w:proofErr w:type="spellStart"/>
      <w:r>
        <w:rPr>
          <w:rStyle w:val="VerbatimChar"/>
        </w:rPr>
        <w:t>SpeakerID</w:t>
      </w:r>
      <w:proofErr w:type="spellEnd"/>
      <w:r>
        <w:rPr>
          <w:rStyle w:val="VerbatimChar"/>
        </w:rPr>
        <w:t xml:space="preserve"> have been changed for synthesis from character to factor.</w:t>
      </w:r>
      <w:r>
        <w:br/>
      </w:r>
      <w:r>
        <w:br/>
      </w:r>
      <w:r>
        <w:rPr>
          <w:rStyle w:val="VerbatimChar"/>
        </w:rPr>
        <w:t>Synthesis</w:t>
      </w:r>
      <w:r>
        <w:br/>
      </w:r>
      <w:r>
        <w:rPr>
          <w:rStyle w:val="VerbatimChar"/>
        </w:rPr>
        <w:t>-----------</w:t>
      </w:r>
      <w:r>
        <w:br/>
      </w:r>
      <w:r>
        <w:rPr>
          <w:rStyle w:val="VerbatimChar"/>
        </w:rPr>
        <w:t xml:space="preserve"> </w:t>
      </w:r>
      <w:proofErr w:type="spellStart"/>
      <w:r>
        <w:rPr>
          <w:rStyle w:val="VerbatimChar"/>
        </w:rPr>
        <w:t>SpeakerID</w:t>
      </w:r>
      <w:proofErr w:type="spellEnd"/>
      <w:r>
        <w:rPr>
          <w:rStyle w:val="VerbatimChar"/>
        </w:rPr>
        <w:t xml:space="preserve"> </w:t>
      </w:r>
      <w:proofErr w:type="spellStart"/>
      <w:r>
        <w:rPr>
          <w:rStyle w:val="VerbatimChar"/>
        </w:rPr>
        <w:t>VSA_b</w:t>
      </w:r>
      <w:proofErr w:type="spellEnd"/>
      <w:r>
        <w:rPr>
          <w:rStyle w:val="VerbatimChar"/>
        </w:rPr>
        <w:t xml:space="preserve"> Int</w:t>
      </w:r>
    </w:p>
    <w:p w14:paraId="32F14976" w14:textId="77777777" w:rsidR="004B4BFD" w:rsidRDefault="00000000">
      <w:pPr>
        <w:pStyle w:val="SourceCode"/>
      </w:pPr>
      <w:r>
        <w:rPr>
          <w:rStyle w:val="CommentTok"/>
        </w:rPr>
        <w:t># Extract the synthetic dataset and convert into a data frame</w:t>
      </w:r>
      <w:r>
        <w:br/>
      </w:r>
      <w:proofErr w:type="spellStart"/>
      <w:r>
        <w:rPr>
          <w:rStyle w:val="NormalTok"/>
        </w:rPr>
        <w:t>articulation_synthetic_dataset</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articulation_synthetic_dataset</w:t>
      </w:r>
      <w:r>
        <w:rPr>
          <w:rStyle w:val="SpecialCharTok"/>
        </w:rPr>
        <w:t>$</w:t>
      </w:r>
      <w:r>
        <w:rPr>
          <w:rStyle w:val="NormalTok"/>
        </w:rPr>
        <w:t>syn</w:t>
      </w:r>
      <w:proofErr w:type="spellEnd"/>
      <w:r>
        <w:rPr>
          <w:rStyle w:val="NormalTok"/>
        </w:rPr>
        <w:t>)</w:t>
      </w:r>
    </w:p>
    <w:p w14:paraId="6D9BFA13" w14:textId="77777777" w:rsidR="004B4BFD" w:rsidRDefault="00000000">
      <w:pPr>
        <w:pStyle w:val="FirstParagraph"/>
      </w:pPr>
      <w:r>
        <w: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14:paraId="13D58C50" w14:textId="77777777" w:rsidR="004B4BFD" w:rsidRDefault="00000000">
      <w:pPr>
        <w:pStyle w:val="SourceCode"/>
      </w:pPr>
      <w:r>
        <w:rPr>
          <w:rStyle w:val="CommentTok"/>
        </w:rPr>
        <w:t># Comparison of original and synthetic datasets with synthpop package</w:t>
      </w:r>
      <w:r>
        <w:br/>
      </w:r>
      <w:proofErr w:type="spellStart"/>
      <w:r>
        <w:rPr>
          <w:rStyle w:val="NormalTok"/>
        </w:rPr>
        <w:t>articulation_comparison</w:t>
      </w:r>
      <w:proofErr w:type="spellEnd"/>
      <w:r>
        <w:rPr>
          <w:rStyle w:val="NormalTok"/>
        </w:rPr>
        <w:t xml:space="preserve"> </w:t>
      </w:r>
      <w:r>
        <w:rPr>
          <w:rStyle w:val="OtherTok"/>
        </w:rPr>
        <w:t>&lt;-</w:t>
      </w:r>
      <w:r>
        <w:rPr>
          <w:rStyle w:val="NormalTok"/>
        </w:rPr>
        <w:t xml:space="preserve"> </w:t>
      </w:r>
      <w:r>
        <w:rPr>
          <w:rStyle w:val="FunctionTok"/>
        </w:rPr>
        <w:t>compare</w:t>
      </w:r>
      <w:r>
        <w:rPr>
          <w:rStyle w:val="NormalTok"/>
        </w:rPr>
        <w:t>(</w:t>
      </w:r>
      <w:r>
        <w:br/>
      </w:r>
      <w:r>
        <w:rPr>
          <w:rStyle w:val="NormalTok"/>
        </w:rPr>
        <w:t xml:space="preserve">  </w:t>
      </w:r>
      <w:proofErr w:type="spellStart"/>
      <w:r>
        <w:rPr>
          <w:rStyle w:val="NormalTok"/>
        </w:rPr>
        <w:t>articulation_synthetic_dataset</w:t>
      </w:r>
      <w:proofErr w:type="spellEnd"/>
      <w:r>
        <w:rPr>
          <w:rStyle w:val="NormalTok"/>
        </w:rPr>
        <w:t xml:space="preserve">, </w:t>
      </w:r>
      <w:r>
        <w:rPr>
          <w:rStyle w:val="CommentTok"/>
        </w:rPr>
        <w:t># synthetic dataset</w:t>
      </w:r>
      <w:r>
        <w:br/>
      </w:r>
      <w:r>
        <w:rPr>
          <w:rStyle w:val="NormalTok"/>
        </w:rPr>
        <w:t xml:space="preserve">  </w:t>
      </w:r>
      <w:proofErr w:type="spellStart"/>
      <w:r>
        <w:rPr>
          <w:rStyle w:val="NormalTok"/>
        </w:rPr>
        <w:t>articulation_original_data</w:t>
      </w:r>
      <w:proofErr w:type="spellEnd"/>
      <w:r>
        <w:rPr>
          <w:rStyle w:val="NormalTok"/>
        </w:rPr>
        <w:t xml:space="preserve">, </w:t>
      </w:r>
      <w:r>
        <w:rPr>
          <w:rStyle w:val="CommentTok"/>
        </w:rPr>
        <w:t># original dataset</w:t>
      </w:r>
      <w:r>
        <w:br/>
      </w:r>
      <w:r>
        <w:rPr>
          <w:rStyle w:val="NormalTok"/>
        </w:rPr>
        <w:lastRenderedPageBreak/>
        <w:t xml:space="preserve">  </w:t>
      </w:r>
      <w:r>
        <w:rPr>
          <w:rStyle w:val="AttributeTok"/>
        </w:rPr>
        <w:t>vars =</w:t>
      </w:r>
      <w:r>
        <w:rPr>
          <w:rStyle w:val="NormalTok"/>
        </w:rPr>
        <w:t xml:space="preserve"> </w:t>
      </w:r>
      <w:r>
        <w:rPr>
          <w:rStyle w:val="FunctionTok"/>
        </w:rPr>
        <w:t>c</w:t>
      </w:r>
      <w:r>
        <w:rPr>
          <w:rStyle w:val="NormalTok"/>
        </w:rPr>
        <w:t>(</w:t>
      </w:r>
      <w:r>
        <w:rPr>
          <w:rStyle w:val="StringTok"/>
        </w:rPr>
        <w:t>"</w:t>
      </w:r>
      <w:proofErr w:type="spellStart"/>
      <w:r>
        <w:rPr>
          <w:rStyle w:val="StringTok"/>
        </w:rPr>
        <w:t>VSA_b</w:t>
      </w:r>
      <w:proofErr w:type="spellEnd"/>
      <w:r>
        <w:rPr>
          <w:rStyle w:val="StringTok"/>
        </w:rPr>
        <w:t>"</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xml:space="preserve"># Setting the </w:t>
      </w:r>
      <w:proofErr w:type="spellStart"/>
      <w:r>
        <w:rPr>
          <w:rStyle w:val="CommentTok"/>
        </w:rPr>
        <w:t>colours</w:t>
      </w:r>
      <w:proofErr w:type="spellEnd"/>
      <w:r>
        <w:rPr>
          <w:rStyle w:val="CommentTok"/>
        </w:rPr>
        <w:t xml:space="preserve"> in the plot</w:t>
      </w:r>
      <w:r>
        <w:br/>
      </w:r>
      <w:r>
        <w:rPr>
          <w:rStyle w:val="NormalTok"/>
        </w:rPr>
        <w:t>)</w:t>
      </w:r>
    </w:p>
    <w:p w14:paraId="027491A3" w14:textId="77777777" w:rsidR="004B4BFD" w:rsidRDefault="00000000">
      <w:pPr>
        <w:pStyle w:val="Heading5"/>
      </w:pPr>
      <w:bookmarkStart w:id="504" w:name="figure-2-here."/>
      <w:r>
        <w:t>Figure 2 here.</w:t>
      </w:r>
    </w:p>
    <w:p w14:paraId="4D03D303" w14:textId="77777777" w:rsidR="004B4BFD" w:rsidRDefault="00000000">
      <w:pPr>
        <w:pStyle w:val="FirstParagraph"/>
      </w:pPr>
      <w:r>
        <w:t xml:space="preserve">Findings from the 100 generated synthetic datasets indicate that 71% of datasets demonstrated the same inferential result (i.e., a statistically significant </w:t>
      </w:r>
      <w:r>
        <w:rPr>
          <w:i/>
          <w:iCs/>
        </w:rPr>
        <w:t>p</w:t>
      </w:r>
      <w:r>
        <w:t>-value). For the effect size, 57% of synthetic datasets maintained a ‘large’ effect size categorization.</w:t>
      </w:r>
    </w:p>
    <w:p w14:paraId="26C2E7CB" w14:textId="77777777" w:rsidR="004B4BFD" w:rsidRDefault="00000000">
      <w:pPr>
        <w:pStyle w:val="Heading3"/>
      </w:pPr>
      <w:bookmarkStart w:id="505" w:name="results-for-studies-3---9"/>
      <w:bookmarkEnd w:id="503"/>
      <w:bookmarkEnd w:id="504"/>
      <w:r>
        <w:t>Results for Studies 3 - 9</w:t>
      </w:r>
    </w:p>
    <w:p w14:paraId="1E432F17" w14:textId="77777777" w:rsidR="004B4BFD"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w:t>
      </w:r>
      <w:proofErr w:type="spellStart"/>
      <w:r>
        <w:t>cateogrization</w:t>
      </w:r>
      <w:proofErr w:type="spellEnd"/>
      <w:r>
        <w:t xml:space="preserve">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12723EC1" w14:textId="77777777" w:rsidR="004B4BFD" w:rsidRDefault="00000000">
      <w:pPr>
        <w:pStyle w:val="Heading5"/>
      </w:pPr>
      <w:bookmarkStart w:id="506" w:name="figure-3-here."/>
      <w:r>
        <w:lastRenderedPageBreak/>
        <w:t>Figure 3 here.</w:t>
      </w:r>
    </w:p>
    <w:p w14:paraId="43DE2AD6" w14:textId="77777777" w:rsidR="004B4BFD" w:rsidRDefault="00000000">
      <w:pPr>
        <w:pStyle w:val="Heading5"/>
      </w:pPr>
      <w:bookmarkStart w:id="507" w:name="figure-4-here."/>
      <w:bookmarkEnd w:id="506"/>
      <w:r>
        <w:t>Figure 4 here.</w:t>
      </w:r>
    </w:p>
    <w:p w14:paraId="3D1E1A7A" w14:textId="77777777" w:rsidR="004B4BFD" w:rsidRDefault="00000000">
      <w:pPr>
        <w:pStyle w:val="Heading5"/>
      </w:pPr>
      <w:bookmarkStart w:id="508" w:name="table-4-here."/>
      <w:bookmarkEnd w:id="507"/>
      <w:r>
        <w:t>Table 4 here.</w:t>
      </w:r>
    </w:p>
    <w:p w14:paraId="46EA7FC7" w14:textId="77777777" w:rsidR="004B4BFD" w:rsidRDefault="00000000">
      <w:pPr>
        <w:pStyle w:val="Heading1"/>
      </w:pPr>
      <w:bookmarkStart w:id="509" w:name="discussion"/>
      <w:bookmarkEnd w:id="480"/>
      <w:bookmarkEnd w:id="505"/>
      <w:bookmarkEnd w:id="508"/>
      <w:commentRangeStart w:id="510"/>
      <w:r>
        <w:t>Discussion</w:t>
      </w:r>
      <w:commentRangeEnd w:id="510"/>
      <w:r w:rsidR="00971FC1">
        <w:rPr>
          <w:rStyle w:val="CommentReference"/>
          <w:rFonts w:asciiTheme="minorHAnsi" w:eastAsiaTheme="minorHAnsi" w:hAnsiTheme="minorHAnsi" w:cstheme="minorBidi"/>
          <w:b w:val="0"/>
          <w:bCs w:val="0"/>
        </w:rPr>
        <w:commentReference w:id="510"/>
      </w:r>
    </w:p>
    <w:p w14:paraId="16E66F46" w14:textId="07DF5914" w:rsidR="004C5BF5" w:rsidRDefault="00000000" w:rsidP="006C3194">
      <w:pPr>
        <w:pStyle w:val="FirstParagraph"/>
        <w:rPr>
          <w:ins w:id="511" w:author="jcb2271" w:date="2025-04-18T14:10:00Z" w16du:dateUtc="2025-04-18T18:10:00Z"/>
        </w:rPr>
      </w:pPr>
      <w:r>
        <w:t xml:space="preserve">Although computational reproducibility is a core principle of science, data sharing is uncommon in CSD, partly due to concerns regarding disclosure risk (Pfeiffer et al., 2024). This study demonstrates the </w:t>
      </w:r>
      <w:del w:id="512" w:author="jcb2271" w:date="2025-04-18T14:09:00Z" w16du:dateUtc="2025-04-18T18:09:00Z">
        <w:r w:rsidDel="00190336">
          <w:delText xml:space="preserve">utility </w:delText>
        </w:r>
      </w:del>
      <w:ins w:id="513" w:author="jcb2271" w:date="2025-04-18T14:09:00Z" w16du:dateUtc="2025-04-18T18:09:00Z">
        <w:r w:rsidR="00190336">
          <w:t xml:space="preserve">feasibility </w:t>
        </w:r>
      </w:ins>
      <w:r>
        <w:t xml:space="preserve">of synthetic datasets to </w:t>
      </w:r>
      <w:ins w:id="514" w:author="jcb2271" w:date="2025-04-18T14:09:00Z" w16du:dateUtc="2025-04-18T18:09:00Z">
        <w:r w:rsidR="0064093E">
          <w:t xml:space="preserve">promote transparency and reproducibility, while </w:t>
        </w:r>
      </w:ins>
      <w:r>
        <w:t>protect</w:t>
      </w:r>
      <w:ins w:id="515" w:author="jcb2271" w:date="2025-04-18T14:09:00Z" w16du:dateUtc="2025-04-18T18:09:00Z">
        <w:r w:rsidR="0064093E">
          <w:t>ing</w:t>
        </w:r>
      </w:ins>
      <w:r>
        <w:t xml:space="preserve"> participant confidentiality</w:t>
      </w:r>
      <w:del w:id="516" w:author="jcb2271" w:date="2025-04-18T14:09:00Z" w16du:dateUtc="2025-04-18T18:09:00Z">
        <w:r w:rsidDel="0064093E">
          <w:delText xml:space="preserve"> while preserving the statistical properties and relationships of the original analysis data</w:delText>
        </w:r>
      </w:del>
      <w:r>
        <w:t xml:space="preserve">. </w:t>
      </w:r>
      <w:ins w:id="517" w:author="jcb2271" w:date="2025-04-18T14:09:00Z" w16du:dateUtc="2025-04-18T18:09:00Z">
        <w:r w:rsidR="004C5BF5">
          <w:t>Overall, synt</w:t>
        </w:r>
      </w:ins>
      <w:ins w:id="518" w:author="jcb2271" w:date="2025-04-18T14:10:00Z" w16du:dateUtc="2025-04-18T18:10:00Z">
        <w:r w:rsidR="004C5BF5">
          <w:t xml:space="preserve">hetic data from selected studies demonstrated high general utility, preserving </w:t>
        </w:r>
        <w:r w:rsidR="004C3F81">
          <w:t>univariate and bivariate joint</w:t>
        </w:r>
        <w:r w:rsidR="004C5BF5">
          <w:t xml:space="preserve"> distributions</w:t>
        </w:r>
        <w:r w:rsidR="004C3F81">
          <w:t xml:space="preserve">. </w:t>
        </w:r>
        <w:r w:rsidR="00ED5742">
          <w:t>S</w:t>
        </w:r>
        <w:r w:rsidR="004C3F81">
          <w:t>pecific utility</w:t>
        </w:r>
        <w:r w:rsidR="00ED5742">
          <w:t>, on the other hand,</w:t>
        </w:r>
        <w:r w:rsidR="004C3F81">
          <w:t xml:space="preserve"> was </w:t>
        </w:r>
      </w:ins>
      <w:ins w:id="519" w:author="jcb2271" w:date="2025-04-18T14:11:00Z" w16du:dateUtc="2025-04-18T18:11:00Z">
        <w:r w:rsidR="00D91300">
          <w:t>maintained for studies that demonstrated non-hierarchical structures</w:t>
        </w:r>
        <w:r w:rsidR="001205A5">
          <w:t xml:space="preserve">. </w:t>
        </w:r>
      </w:ins>
      <w:ins w:id="520" w:author="jcb2271" w:date="2025-04-18T14:12:00Z" w16du:dateUtc="2025-04-18T18:12:00Z">
        <w:r w:rsidR="006C3194">
          <w:t>Key findings and considerations for the implementation of synthetic data in CSD are outlined below.</w:t>
        </w:r>
      </w:ins>
    </w:p>
    <w:p w14:paraId="2D34DDBF" w14:textId="4BFF625E" w:rsidR="004B4BFD" w:rsidDel="00F63746" w:rsidRDefault="00000000">
      <w:pPr>
        <w:pStyle w:val="FirstParagraph"/>
        <w:rPr>
          <w:del w:id="521" w:author="jcb2271" w:date="2025-04-18T14:11:00Z" w16du:dateUtc="2025-04-18T18:11:00Z"/>
        </w:rPr>
      </w:pPr>
      <w:del w:id="522" w:author="jcb2271" w:date="2025-04-18T14:11:00Z" w16du:dateUtc="2025-04-18T18:11:00Z">
        <w:r w:rsidDel="00F63746">
          <w:delText>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delText>
        </w:r>
      </w:del>
    </w:p>
    <w:p w14:paraId="602BA3CE" w14:textId="30785ACE" w:rsidR="004B4BFD"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w:t>
      </w:r>
      <w:proofErr w:type="spellStart"/>
      <w:r>
        <w:t>Nowok</w:t>
      </w:r>
      <w:proofErr w:type="spellEnd"/>
      <w:r>
        <w:t xml:space="preserve"> et al., 2016). For example, in the original study from the cognition domain, which included over 8,000 observations, only 35% of synthetic datasets maintained the same inferential result as the original dataset. Instead, </w:t>
      </w:r>
      <w:del w:id="523" w:author="jcb2271" w:date="2025-04-18T14:12:00Z" w16du:dateUtc="2025-04-18T18:12:00Z">
        <w:r w:rsidRPr="004A412C" w:rsidDel="004A412C">
          <w:rPr>
            <w:rPrChange w:id="524" w:author="jcb2271" w:date="2025-04-18T14:12:00Z" w16du:dateUtc="2025-04-18T18:12:00Z">
              <w:rPr>
                <w:i/>
                <w:iCs/>
              </w:rPr>
            </w:rPrChange>
          </w:rPr>
          <w:delText>p</w:delText>
        </w:r>
        <w:r w:rsidRPr="004A412C" w:rsidDel="004A412C">
          <w:delText>-value and effect size agreement between the</w:delText>
        </w:r>
      </w:del>
      <w:ins w:id="525" w:author="jcb2271" w:date="2025-04-18T14:12:00Z" w16du:dateUtc="2025-04-18T18:12:00Z">
        <w:r w:rsidR="004A412C" w:rsidRPr="004A412C">
          <w:rPr>
            <w:rPrChange w:id="526" w:author="jcb2271" w:date="2025-04-18T14:12:00Z" w16du:dateUtc="2025-04-18T18:12:00Z">
              <w:rPr>
                <w:i/>
                <w:iCs/>
              </w:rPr>
            </w:rPrChange>
          </w:rPr>
          <w:t>specific</w:t>
        </w:r>
      </w:ins>
      <w:r>
        <w:t xml:space="preserve"> </w:t>
      </w:r>
      <w:ins w:id="527" w:author="jcb2271" w:date="2025-04-18T14:12:00Z" w16du:dateUtc="2025-04-18T18:12:00Z">
        <w:r w:rsidR="004A412C">
          <w:t xml:space="preserve">utility of </w:t>
        </w:r>
      </w:ins>
      <w:r>
        <w:t xml:space="preserve">synthetic and original datasets was </w:t>
      </w:r>
      <w:del w:id="528" w:author="jcb2271" w:date="2025-04-18T14:13:00Z" w16du:dateUtc="2025-04-18T18:13:00Z">
        <w:r w:rsidDel="004A412C">
          <w:delText>influenced by the original data’s proximity to the statistical significance or effect size thresholds</w:delText>
        </w:r>
      </w:del>
      <w:ins w:id="529" w:author="jcb2271" w:date="2025-04-18T14:13:00Z" w16du:dateUtc="2025-04-18T18:13:00Z">
        <w:r w:rsidR="004A412C">
          <w:t>markedly reduced among data with a hierarchical structure</w:t>
        </w:r>
      </w:ins>
      <w:r>
        <w:t xml:space="preserve">. </w:t>
      </w:r>
      <w:ins w:id="530" w:author="jcb2271" w:date="2025-04-18T14:13:00Z" w16du:dateUtc="2025-04-18T18:13:00Z">
        <w:r w:rsidR="006D3902">
          <w:t>This is an important consideration since these datasets are common in the field</w:t>
        </w:r>
      </w:ins>
      <w:ins w:id="531" w:author="jcb2271" w:date="2025-04-18T14:14:00Z" w16du:dateUtc="2025-04-18T18:14:00Z">
        <w:r w:rsidR="003E27B5">
          <w:t xml:space="preserve">. </w:t>
        </w:r>
        <w:r w:rsidR="006B47CB">
          <w:t xml:space="preserve">Other approaches to more accurately synthesize hierarchical data have been proposed </w:t>
        </w:r>
        <w:r w:rsidR="004B64F0">
          <w:t>and will require future investigation</w:t>
        </w:r>
        <w:r w:rsidR="0058305E">
          <w:t xml:space="preserve"> (</w:t>
        </w:r>
      </w:ins>
      <w:ins w:id="532" w:author="jcb2271" w:date="2025-04-18T14:15:00Z" w16du:dateUtc="2025-04-18T18:15:00Z">
        <w:r w:rsidR="005E3C14">
          <w:t>Gauvin et al., 2021)</w:t>
        </w:r>
      </w:ins>
      <w:ins w:id="533" w:author="jcb2271" w:date="2025-04-18T14:14:00Z" w16du:dateUtc="2025-04-18T18:14:00Z">
        <w:r w:rsidR="004B64F0">
          <w:t>.</w:t>
        </w:r>
      </w:ins>
      <w:del w:id="534" w:author="jcb2271" w:date="2025-04-18T14:13:00Z" w16du:dateUtc="2025-04-18T18:13:00Z">
        <w:r w:rsidDel="00512E2D">
          <w:delText xml:space="preserve">For example, the original cognition study reported a </w:delText>
        </w:r>
        <w:r w:rsidDel="00512E2D">
          <w:rPr>
            <w:i/>
            <w:iCs/>
          </w:rPr>
          <w:delText>p</w:delText>
        </w:r>
        <w:r w:rsidDel="00512E2D">
          <w:delText xml:space="preserve">-value of .013, resulting in a 35% agreement rate for synthetic datasets. Conversely, studies that reported an original </w:delText>
        </w:r>
        <w:r w:rsidDel="00512E2D">
          <w:rPr>
            <w:i/>
            <w:iCs/>
          </w:rPr>
          <w:delText>p</w:delText>
        </w:r>
        <w:r w:rsidDel="00512E2D">
          <w:delText xml:space="preserve">-value of &lt;.001 showed a </w:delText>
        </w:r>
        <w:r w:rsidDel="00512E2D">
          <w:rPr>
            <w:i/>
            <w:iCs/>
          </w:rPr>
          <w:delText>p</w:delText>
        </w:r>
        <w:r w:rsidDel="00512E2D">
          <w:delText xml:space="preserve">-value agreement rate of 97-100%, with the exception of the articulation study, which had a </w:delText>
        </w:r>
        <w:r w:rsidDel="00512E2D">
          <w:rPr>
            <w:i/>
            <w:iCs/>
          </w:rPr>
          <w:delText>p</w:delText>
        </w:r>
        <w:r w:rsidDel="00512E2D">
          <w:delText>-value agreement of 71%.</w:delText>
        </w:r>
      </w:del>
    </w:p>
    <w:p w14:paraId="0537F141" w14:textId="5C407891" w:rsidR="004B4BFD" w:rsidRDefault="00000000">
      <w:pPr>
        <w:pStyle w:val="BodyText"/>
      </w:pPr>
      <w:r>
        <w:lastRenderedPageBreak/>
        <w:t xml:space="preserve">These findings highlight the importance of verifying the accuracy of synthetic datasets and providing these comparisons in supplemental manuscript materials. To ensure synthetic data quality, researchers should </w:t>
      </w:r>
      <w:ins w:id="535" w:author="jcb2271" w:date="2025-04-18T14:34:00Z" w16du:dateUtc="2025-04-18T18:34:00Z">
        <w:r w:rsidR="009A3696">
          <w:t>determine their intended purpose of data synthesis</w:t>
        </w:r>
      </w:ins>
      <w:ins w:id="536" w:author="jcb2271" w:date="2025-04-18T14:35:00Z" w16du:dateUtc="2025-04-18T18:35:00Z">
        <w:r w:rsidR="009A3696">
          <w:t xml:space="preserve"> and </w:t>
        </w:r>
      </w:ins>
      <w:ins w:id="537" w:author="jcb2271" w:date="2025-04-18T14:34:00Z" w16du:dateUtc="2025-04-18T18:34:00Z">
        <w:r w:rsidR="009A3696">
          <w:t>assess general and/or specific utility</w:t>
        </w:r>
      </w:ins>
      <w:ins w:id="538" w:author="jcb2271" w:date="2025-04-18T14:35:00Z" w16du:dateUtc="2025-04-18T18:35:00Z">
        <w:r w:rsidR="009A3696">
          <w:t xml:space="preserve"> to confirm that the synthetic dataset closely reproduces the distributional or statistical findings of the original analysis. </w:t>
        </w:r>
      </w:ins>
      <w:del w:id="539" w:author="jcb2271" w:date="2025-04-18T14:35:00Z" w16du:dateUtc="2025-04-18T18:35:00Z">
        <w:r w:rsidDel="009A3696">
          <w:delText xml:space="preserve">generate multiple versions of a synthetic dataset and select the one that most closely reproduces the statistical findings of the original analysis. </w:delText>
        </w:r>
      </w:del>
      <w:r>
        <w:t>If the synthetic dataset fails to sufficiently maintain these relationships, it should not be shared.</w:t>
      </w:r>
    </w:p>
    <w:p w14:paraId="4E2EEECE" w14:textId="0B11C3E1" w:rsidR="004B4BFD" w:rsidRDefault="00000000">
      <w:pPr>
        <w:pStyle w:val="BodyText"/>
      </w:pPr>
      <w:r>
        <w:t xml:space="preserve">This study is not without limitations. </w:t>
      </w:r>
      <w:del w:id="540" w:author="jcb2271" w:date="2025-04-18T14:36:00Z" w16du:dateUtc="2025-04-18T18:36:00Z">
        <w:r w:rsidDel="00AB5538">
          <w:delText xml:space="preserve">We used predetermined thresholds (e.g., ‘significant’ </w:delText>
        </w:r>
        <w:r w:rsidDel="00AB5538">
          <w:rPr>
            <w:i/>
            <w:iCs/>
          </w:rPr>
          <w:delText>p</w:delText>
        </w:r>
        <w:r w:rsidDel="00AB5538">
          <w:delText xml:space="preserve">-values and effect size categories) to evaluate whether synthetic data maintained the relationships observed in the original study. When the original analyses had </w:delText>
        </w:r>
        <w:r w:rsidDel="00AB5538">
          <w:rPr>
            <w:i/>
            <w:iCs/>
          </w:rPr>
          <w:delText>p</w:delText>
        </w:r>
        <w:r w:rsidDel="00AB5538">
          <w:delText xml:space="preserve">-values near the threshold for significance (e.g., .01 &lt; </w:delText>
        </w:r>
        <w:r w:rsidDel="00AB5538">
          <w:rPr>
            <w:i/>
            <w:iCs/>
          </w:rPr>
          <w:delText>p</w:delText>
        </w:r>
        <w:r w:rsidDel="00AB5538">
          <w:delText xml:space="preserve"> &lt; .05) or effect sizes near the boundary of a category, lower agreement was more likely. This likely reflects the distribution of synthetic data across both sides of these thresholds rather than actual poor agreement (Figures 3 &amp; 4). Additionally, it’s</w:delText>
        </w:r>
      </w:del>
      <w:ins w:id="541" w:author="jcb2271" w:date="2025-04-18T14:36:00Z" w16du:dateUtc="2025-04-18T18:36:00Z">
        <w:r w:rsidR="00AB5538">
          <w:t>It is</w:t>
        </w:r>
      </w:ins>
      <w:r>
        <w:t xml:space="preserve">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w:t>
      </w:r>
      <w:ins w:id="542" w:author="jcb2271" w:date="2025-04-18T14:36:00Z" w16du:dateUtc="2025-04-18T18:36:00Z">
        <w:r w:rsidR="00AB5538">
          <w:t xml:space="preserve"> and data sharing goals</w:t>
        </w:r>
      </w:ins>
      <w:r>
        <w:t>.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w:t>
      </w:r>
      <w:proofErr w:type="spellStart"/>
      <w:r>
        <w:t>Peikert</w:t>
      </w:r>
      <w:proofErr w:type="spellEnd"/>
      <w:r>
        <w:t xml:space="preserve"> et al., 2021).</w:t>
      </w:r>
    </w:p>
    <w:p w14:paraId="798C2468" w14:textId="21B6216F" w:rsidR="004B4BFD" w:rsidDel="00DA5D60" w:rsidRDefault="00DA5D60">
      <w:pPr>
        <w:pStyle w:val="Heading2"/>
        <w:rPr>
          <w:del w:id="543" w:author="jcb2271" w:date="2025-04-18T14:36:00Z" w16du:dateUtc="2025-04-18T18:36:00Z"/>
        </w:rPr>
      </w:pPr>
      <w:bookmarkStart w:id="544" w:name="data-sharing-framework"/>
      <w:ins w:id="545" w:author="jcb2271" w:date="2025-04-18T14:36:00Z" w16du:dateUtc="2025-04-18T18:36:00Z">
        <w:r>
          <w:t>Movin</w:t>
        </w:r>
      </w:ins>
      <w:ins w:id="546" w:author="jcb2271" w:date="2025-04-18T14:37:00Z" w16du:dateUtc="2025-04-18T18:37:00Z">
        <w:r>
          <w:t xml:space="preserve">g forward, </w:t>
        </w:r>
      </w:ins>
      <w:del w:id="547" w:author="jcb2271" w:date="2025-04-18T14:36:00Z" w16du:dateUtc="2025-04-18T18:36:00Z">
        <w:r w:rsidR="00000000" w:rsidDel="00DA5D60">
          <w:delText>Data Sharing Framework</w:delText>
        </w:r>
      </w:del>
    </w:p>
    <w:p w14:paraId="105DA63E" w14:textId="473DFFAA" w:rsidR="004B4BFD" w:rsidDel="00DA5D60" w:rsidRDefault="00000000">
      <w:pPr>
        <w:pStyle w:val="FirstParagraph"/>
        <w:rPr>
          <w:del w:id="548" w:author="jcb2271" w:date="2025-04-18T14:36:00Z" w16du:dateUtc="2025-04-18T18:36:00Z"/>
        </w:rPr>
      </w:pPr>
      <w:del w:id="549" w:author="jcb2271" w:date="2025-04-18T14:36:00Z" w16du:dateUtc="2025-04-18T18:36:00Z">
        <w:r w:rsidDel="00DA5D60">
          <w:delTex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delText>
        </w:r>
      </w:del>
    </w:p>
    <w:p w14:paraId="73BF40C2" w14:textId="1E1B7FB7" w:rsidR="004B4BFD" w:rsidDel="00DA5D60" w:rsidRDefault="00000000">
      <w:pPr>
        <w:pStyle w:val="Heading3"/>
        <w:rPr>
          <w:del w:id="550" w:author="jcb2271" w:date="2025-04-18T14:36:00Z" w16du:dateUtc="2025-04-18T18:36:00Z"/>
        </w:rPr>
      </w:pPr>
      <w:bookmarkStart w:id="551" w:name="Xab928a19799f2f80d25ac5e085a1a3eb4c1b68a"/>
      <w:del w:id="552" w:author="jcb2271" w:date="2025-04-18T14:36:00Z" w16du:dateUtc="2025-04-18T18:36:00Z">
        <w:r w:rsidDel="00DA5D60">
          <w:delText>Ethical and Scientific Need for Open Data</w:delText>
        </w:r>
      </w:del>
    </w:p>
    <w:p w14:paraId="0B244113" w14:textId="1D9A3499" w:rsidR="004B4BFD" w:rsidDel="00DA5D60" w:rsidRDefault="00000000">
      <w:pPr>
        <w:pStyle w:val="FirstParagraph"/>
        <w:rPr>
          <w:del w:id="553" w:author="jcb2271" w:date="2025-04-18T14:36:00Z" w16du:dateUtc="2025-04-18T18:36:00Z"/>
        </w:rPr>
      </w:pPr>
      <w:del w:id="554" w:author="jcb2271" w:date="2025-04-18T14:36:00Z" w16du:dateUtc="2025-04-18T18:36:00Z">
        <w:r w:rsidDel="00DA5D60">
          <w:delTex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delText>
        </w:r>
      </w:del>
    </w:p>
    <w:p w14:paraId="08E12D47" w14:textId="675CC96A" w:rsidR="004B4BFD" w:rsidDel="00DA5D60" w:rsidRDefault="00000000">
      <w:pPr>
        <w:pStyle w:val="BodyText"/>
        <w:rPr>
          <w:del w:id="555" w:author="jcb2271" w:date="2025-04-18T14:36:00Z" w16du:dateUtc="2025-04-18T18:36:00Z"/>
        </w:rPr>
      </w:pPr>
      <w:del w:id="556" w:author="jcb2271" w:date="2025-04-18T14:36:00Z" w16du:dateUtc="2025-04-18T18:36:00Z">
        <w:r w:rsidDel="00DA5D60">
          <w:delTex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delText>
        </w:r>
      </w:del>
    </w:p>
    <w:p w14:paraId="4192B92F" w14:textId="4DB10F8C" w:rsidR="004B4BFD" w:rsidDel="00DA5D60" w:rsidRDefault="00000000">
      <w:pPr>
        <w:pStyle w:val="BodyText"/>
        <w:rPr>
          <w:del w:id="557" w:author="jcb2271" w:date="2025-04-18T14:36:00Z" w16du:dateUtc="2025-04-18T18:36:00Z"/>
        </w:rPr>
      </w:pPr>
      <w:del w:id="558" w:author="jcb2271" w:date="2025-04-18T14:36:00Z" w16du:dateUtc="2025-04-18T18:36:00Z">
        <w:r w:rsidDel="00DA5D60">
          <w:delTex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delText>
        </w:r>
      </w:del>
    </w:p>
    <w:p w14:paraId="34D72959" w14:textId="3DCA33B9" w:rsidR="004B4BFD" w:rsidDel="00DA5D60" w:rsidRDefault="00000000">
      <w:pPr>
        <w:pStyle w:val="BodyText"/>
        <w:rPr>
          <w:del w:id="559" w:author="jcb2271" w:date="2025-04-18T14:36:00Z" w16du:dateUtc="2025-04-18T18:36:00Z"/>
        </w:rPr>
      </w:pPr>
      <w:del w:id="560" w:author="jcb2271" w:date="2025-04-18T14:36:00Z" w16du:dateUtc="2025-04-18T18:36:00Z">
        <w:r w:rsidDel="00DA5D60">
          <w:delTex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delText>
        </w:r>
      </w:del>
    </w:p>
    <w:p w14:paraId="3D5A1D0A" w14:textId="56FB908C" w:rsidR="004B4BFD" w:rsidDel="00DA5D60" w:rsidRDefault="00000000">
      <w:pPr>
        <w:pStyle w:val="Heading3"/>
        <w:rPr>
          <w:del w:id="561" w:author="jcb2271" w:date="2025-04-18T14:36:00Z" w16du:dateUtc="2025-04-18T18:36:00Z"/>
        </w:rPr>
      </w:pPr>
      <w:bookmarkStart w:id="562" w:name="benefits-of-open-data"/>
      <w:bookmarkEnd w:id="551"/>
      <w:del w:id="563" w:author="jcb2271" w:date="2025-04-18T14:36:00Z" w16du:dateUtc="2025-04-18T18:36:00Z">
        <w:r w:rsidDel="00DA5D60">
          <w:delText>Benefits of Open Data</w:delText>
        </w:r>
      </w:del>
    </w:p>
    <w:p w14:paraId="4518DD14" w14:textId="7BA6D68F" w:rsidR="004B4BFD" w:rsidDel="00DA5D60" w:rsidRDefault="00000000">
      <w:pPr>
        <w:pStyle w:val="FirstParagraph"/>
        <w:rPr>
          <w:del w:id="564" w:author="jcb2271" w:date="2025-04-18T14:36:00Z" w16du:dateUtc="2025-04-18T18:36:00Z"/>
        </w:rPr>
      </w:pPr>
      <w:del w:id="565" w:author="jcb2271" w:date="2025-04-18T14:36:00Z" w16du:dateUtc="2025-04-18T18:36:00Z">
        <w:r w:rsidDel="00DA5D60">
          <w:delTex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delText>
        </w:r>
      </w:del>
    </w:p>
    <w:p w14:paraId="65E616F0" w14:textId="7FDEBA96" w:rsidR="004B4BFD" w:rsidDel="00DA5D60" w:rsidRDefault="00000000">
      <w:pPr>
        <w:pStyle w:val="Heading5"/>
        <w:rPr>
          <w:del w:id="566" w:author="jcb2271" w:date="2025-04-18T14:36:00Z" w16du:dateUtc="2025-04-18T18:36:00Z"/>
        </w:rPr>
      </w:pPr>
      <w:bookmarkStart w:id="567" w:name="figure-5-here."/>
      <w:del w:id="568" w:author="jcb2271" w:date="2025-04-18T14:36:00Z" w16du:dateUtc="2025-04-18T18:36:00Z">
        <w:r w:rsidDel="00DA5D60">
          <w:delText>Figure 5 here.</w:delText>
        </w:r>
      </w:del>
    </w:p>
    <w:p w14:paraId="470AEAC0" w14:textId="748E35F8" w:rsidR="004B4BFD" w:rsidDel="00DA5D60" w:rsidRDefault="00000000">
      <w:pPr>
        <w:pStyle w:val="FirstParagraph"/>
        <w:rPr>
          <w:del w:id="569" w:author="jcb2271" w:date="2025-04-18T14:36:00Z" w16du:dateUtc="2025-04-18T18:36:00Z"/>
        </w:rPr>
      </w:pPr>
      <w:del w:id="570" w:author="jcb2271" w:date="2025-04-18T14:36:00Z" w16du:dateUtc="2025-04-18T18:36:00Z">
        <w:r w:rsidDel="00DA5D60">
          <w:rPr>
            <w:b/>
            <w:bCs/>
          </w:rPr>
          <w:delText>Analysis Data.</w:delText>
        </w:r>
        <w:r w:rsidDel="00DA5D60">
          <w:delTex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delText>
        </w:r>
      </w:del>
    </w:p>
    <w:p w14:paraId="08DCA15E" w14:textId="3B848915" w:rsidR="004B4BFD" w:rsidDel="00DA5D60" w:rsidRDefault="00000000">
      <w:pPr>
        <w:pStyle w:val="BodyText"/>
        <w:rPr>
          <w:del w:id="571" w:author="jcb2271" w:date="2025-04-18T14:36:00Z" w16du:dateUtc="2025-04-18T18:36:00Z"/>
        </w:rPr>
      </w:pPr>
      <w:del w:id="572" w:author="jcb2271" w:date="2025-04-18T14:36:00Z" w16du:dateUtc="2025-04-18T18:36:00Z">
        <w:r w:rsidDel="00DA5D60">
          <w:rPr>
            <w:b/>
            <w:bCs/>
          </w:rPr>
          <w:delText>Raw or Intermediate Data.</w:delText>
        </w:r>
        <w:r w:rsidDel="00DA5D60">
          <w:delTex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delText>
        </w:r>
      </w:del>
    </w:p>
    <w:p w14:paraId="13274FEB" w14:textId="5C600460" w:rsidR="004B4BFD" w:rsidDel="00DA5D60" w:rsidRDefault="00000000">
      <w:pPr>
        <w:pStyle w:val="BodyText"/>
        <w:rPr>
          <w:del w:id="573" w:author="jcb2271" w:date="2025-04-18T14:36:00Z" w16du:dateUtc="2025-04-18T18:36:00Z"/>
        </w:rPr>
      </w:pPr>
      <w:del w:id="574" w:author="jcb2271" w:date="2025-04-18T14:36:00Z" w16du:dateUtc="2025-04-18T18:36:00Z">
        <w:r w:rsidDel="00DA5D60">
          <w:rPr>
            <w:b/>
            <w:bCs/>
          </w:rPr>
          <w:delText>Synthetic Data.</w:delText>
        </w:r>
        <w:r w:rsidDel="00DA5D60">
          <w:delTex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delText>
        </w:r>
        <w:r w:rsidDel="00DA5D60">
          <w:rPr>
            <w:i/>
            <w:iCs/>
          </w:rPr>
          <w:delText>synthpop</w:delText>
        </w:r>
        <w:r w:rsidDel="00DA5D60">
          <w:delText xml:space="preserve"> package in R across a wide range of datasets in the field of CSD. Recognizing that coding expertise may be a barrier for some researchers, we have also developed a free Shiny website that interfaces with </w:delText>
        </w:r>
        <w:r w:rsidDel="00DA5D60">
          <w:rPr>
            <w:i/>
            <w:iCs/>
          </w:rPr>
          <w:delText>synthpop</w:delText>
        </w:r>
        <w:r w:rsidDel="00DA5D60">
          <w:delText>, allowing researchers to easily generate synthetic versions of their data (https://csdsynthetic.shinyapps.io/synthetic_data_generation/).</w:delText>
        </w:r>
      </w:del>
    </w:p>
    <w:p w14:paraId="6631A9C2" w14:textId="663DA349" w:rsidR="004B4BFD" w:rsidDel="00DA5D60" w:rsidRDefault="00000000">
      <w:pPr>
        <w:pStyle w:val="Heading2"/>
        <w:rPr>
          <w:del w:id="575" w:author="jcb2271" w:date="2025-04-18T14:36:00Z" w16du:dateUtc="2025-04-18T18:36:00Z"/>
        </w:rPr>
      </w:pPr>
      <w:bookmarkStart w:id="576" w:name="moving-forward"/>
      <w:bookmarkEnd w:id="544"/>
      <w:bookmarkEnd w:id="562"/>
      <w:bookmarkEnd w:id="567"/>
      <w:del w:id="577" w:author="jcb2271" w:date="2025-04-18T14:36:00Z" w16du:dateUtc="2025-04-18T18:36:00Z">
        <w:r w:rsidDel="00DA5D60">
          <w:delText>Moving Forward</w:delText>
        </w:r>
      </w:del>
    </w:p>
    <w:p w14:paraId="1A4A6AF2" w14:textId="7A2556A6" w:rsidR="004B4BFD" w:rsidRDefault="00000000" w:rsidP="00DA5D60">
      <w:pPr>
        <w:pStyle w:val="FirstParagraph"/>
      </w:pPr>
      <w:del w:id="578" w:author="jcb2271" w:date="2025-04-18T14:37:00Z" w16du:dateUtc="2025-04-18T18:37:00Z">
        <w:r w:rsidDel="00DA5D60">
          <w:delText xml:space="preserve">Current training models and incentive structures are not well-equipped to promote data sharing. To encourage open science practices like data sharing, </w:delText>
        </w:r>
      </w:del>
      <w:r>
        <w:t>larger systemic changes are likely necessary at both the organizational level (e.g., ASHA, societies) and within academic institutions</w:t>
      </w:r>
      <w:ins w:id="579" w:author="jcb2271" w:date="2025-04-18T14:37:00Z" w16du:dateUtc="2025-04-18T18:37:00Z">
        <w:r w:rsidR="00DA5D60">
          <w:t xml:space="preserve"> to encourage appropriate data sharing</w:t>
        </w:r>
      </w:ins>
      <w:r>
        <w:t xml:space="preserve">.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w:t>
      </w:r>
      <w:r>
        <w:lastRenderedPageBreak/>
        <w:t>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33F575DF" w14:textId="77777777" w:rsidR="004B4BFD" w:rsidRDefault="00000000">
      <w:pPr>
        <w:pStyle w:val="Heading2"/>
      </w:pPr>
      <w:bookmarkStart w:id="580" w:name="conclusions"/>
      <w:bookmarkEnd w:id="576"/>
      <w:r>
        <w:t>Conclusions</w:t>
      </w:r>
    </w:p>
    <w:p w14:paraId="6AB7A913" w14:textId="39351F98" w:rsidR="004B4BFD"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t>
      </w:r>
      <w:del w:id="581" w:author="jcb2271" w:date="2025-04-18T14:38:00Z" w16du:dateUtc="2025-04-18T18:38:00Z">
        <w:r w:rsidDel="008D6191">
          <w:delText xml:space="preserve">We </w:delText>
        </w:r>
      </w:del>
      <w:ins w:id="582" w:author="jcb2271" w:date="2025-04-18T14:38:00Z" w16du:dateUtc="2025-04-18T18:38:00Z">
        <w:r w:rsidR="008D6191">
          <w:t>Results</w:t>
        </w:r>
        <w:r w:rsidR="008D6191">
          <w:t xml:space="preserve"> </w:t>
        </w:r>
      </w:ins>
      <w:del w:id="583" w:author="jcb2271" w:date="2025-04-18T14:38:00Z" w16du:dateUtc="2025-04-18T18:38:00Z">
        <w:r w:rsidDel="008D6191">
          <w:delText xml:space="preserve">demonstrated </w:delText>
        </w:r>
      </w:del>
      <w:ins w:id="584" w:author="jcb2271" w:date="2025-04-18T14:38:00Z" w16du:dateUtc="2025-04-18T18:38:00Z">
        <w:r w:rsidR="008D6191">
          <w:t>suggest</w:t>
        </w:r>
        <w:r w:rsidR="008D6191">
          <w:t xml:space="preserve"> </w:t>
        </w:r>
      </w:ins>
      <w:r>
        <w:t xml:space="preserve">that synthetic data </w:t>
      </w:r>
      <w:ins w:id="585" w:author="jcb2271" w:date="2025-04-18T14:38:00Z" w16du:dateUtc="2025-04-18T18:38:00Z">
        <w:r w:rsidR="008D6191">
          <w:t xml:space="preserve">from non-hierarchical datasets </w:t>
        </w:r>
      </w:ins>
      <w:r>
        <w:t xml:space="preserve">can be effectively applied across various data types and research areas within the CSD field. </w:t>
      </w:r>
      <w:del w:id="586" w:author="jcb2271" w:date="2025-04-18T14:38:00Z" w16du:dateUtc="2025-04-18T18:38:00Z">
        <w:r w:rsidDel="0081090A">
          <w:delText xml:space="preserve">In most cases, the synthetic data closely matched the </w:delText>
        </w:r>
        <w:r w:rsidDel="0081090A">
          <w:rPr>
            <w:i/>
            <w:iCs/>
          </w:rPr>
          <w:delText>p</w:delText>
        </w:r>
        <w:r w:rsidDel="0081090A">
          <w:delText>-values and effect sizes of the original data, though a few instances showed lower agreement. Therefore</w:delText>
        </w:r>
      </w:del>
      <w:ins w:id="587" w:author="jcb2271" w:date="2025-04-18T14:38:00Z" w16du:dateUtc="2025-04-18T18:38:00Z">
        <w:r w:rsidR="0081090A">
          <w:t>Importantly</w:t>
        </w:r>
      </w:ins>
      <w:r>
        <w:t>, researchers using synthetic data should verify its accuracy in reproducing their original findings before sharing.</w:t>
      </w:r>
      <w:del w:id="588" w:author="jcb2271" w:date="2025-04-18T14:38:00Z" w16du:dateUtc="2025-04-18T18:38:00Z">
        <w:r w:rsidDel="005C4CDF">
          <w:delText xml:space="preserve">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delText>
        </w:r>
      </w:del>
    </w:p>
    <w:p w14:paraId="22DE3F88" w14:textId="77777777" w:rsidR="004B4BFD" w:rsidRDefault="00000000">
      <w:r>
        <w:br w:type="page"/>
      </w:r>
    </w:p>
    <w:p w14:paraId="43380106" w14:textId="77777777" w:rsidR="004B4BFD" w:rsidRDefault="00000000">
      <w:pPr>
        <w:pStyle w:val="Heading1"/>
      </w:pPr>
      <w:bookmarkStart w:id="589" w:name="acknowledgements"/>
      <w:bookmarkEnd w:id="509"/>
      <w:bookmarkEnd w:id="580"/>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A92196" w:rsidRDefault="00A92196">
      <w:pPr>
        <w:spacing w:line="480" w:lineRule="auto"/>
        <w:rPr>
          <w:ins w:id="590" w:author="jcb2271" w:date="2025-02-07T13:10:00Z" w16du:dateUtc="2025-02-07T18:10:00Z"/>
          <w:rFonts w:ascii="Times New Roman" w:hAnsi="Times New Roman" w:cs="Times New Roman"/>
          <w:rPrChange w:id="591" w:author="jcb2271" w:date="2025-02-07T13:10:00Z" w16du:dateUtc="2025-02-07T18:10:00Z">
            <w:rPr>
              <w:ins w:id="592" w:author="jcb2271" w:date="2025-02-07T13:10:00Z" w16du:dateUtc="2025-02-07T18:10:00Z"/>
            </w:rPr>
          </w:rPrChange>
        </w:rPr>
        <w:pPrChange w:id="593" w:author="jcb2271" w:date="2025-02-07T13:10:00Z" w16du:dateUtc="2025-02-07T18:10:00Z">
          <w:pPr/>
        </w:pPrChange>
      </w:pPr>
    </w:p>
    <w:p w14:paraId="41004821" w14:textId="77777777" w:rsidR="00A92196" w:rsidRPr="00A92196" w:rsidRDefault="00A92196">
      <w:pPr>
        <w:spacing w:line="480" w:lineRule="auto"/>
        <w:rPr>
          <w:ins w:id="594" w:author="jcb2271" w:date="2025-02-07T13:10:00Z"/>
          <w:rFonts w:ascii="Times New Roman" w:hAnsi="Times New Roman" w:cs="Times New Roman"/>
          <w:rPrChange w:id="595" w:author="jcb2271" w:date="2025-02-07T13:10:00Z" w16du:dateUtc="2025-02-07T18:10:00Z">
            <w:rPr>
              <w:ins w:id="596" w:author="jcb2271" w:date="2025-02-07T13:10:00Z"/>
            </w:rPr>
          </w:rPrChange>
        </w:rPr>
        <w:pPrChange w:id="597" w:author="jcb2271" w:date="2025-02-07T13:10:00Z" w16du:dateUtc="2025-02-07T18:10:00Z">
          <w:pPr/>
        </w:pPrChange>
      </w:pPr>
      <w:ins w:id="598" w:author="jcb2271" w:date="2025-02-07T13:10:00Z">
        <w:r w:rsidRPr="00A92196">
          <w:rPr>
            <w:rFonts w:ascii="Times New Roman" w:hAnsi="Times New Roman" w:cs="Times New Roman"/>
            <w:b/>
            <w:bCs/>
            <w:rPrChange w:id="599" w:author="jcb2271" w:date="2025-02-07T13:10:00Z" w16du:dateUtc="2025-02-07T18:10:00Z">
              <w:rPr>
                <w:b/>
                <w:bCs/>
              </w:rPr>
            </w:rPrChange>
          </w:rPr>
          <w:t>Study Preregistration and Data Availability</w:t>
        </w:r>
        <w:r w:rsidRPr="00A92196">
          <w:rPr>
            <w:rFonts w:ascii="Times New Roman" w:hAnsi="Times New Roman" w:cs="Times New Roman"/>
            <w:rPrChange w:id="600"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pPr>
        <w:spacing w:line="480" w:lineRule="auto"/>
        <w:rPr>
          <w:rFonts w:ascii="Times New Roman" w:hAnsi="Times New Roman" w:cs="Times New Roman"/>
          <w:rPrChange w:id="601" w:author="jcb2271" w:date="2025-02-07T13:10:00Z" w16du:dateUtc="2025-02-07T18:10:00Z">
            <w:rPr/>
          </w:rPrChange>
        </w:rPr>
        <w:pPrChange w:id="602" w:author="jcb2271" w:date="2025-02-07T13:10:00Z" w16du:dateUtc="2025-02-07T18:10:00Z">
          <w:pPr/>
        </w:pPrChange>
      </w:pPr>
      <w:ins w:id="603"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Pr="00A92196">
        <w:rPr>
          <w:rFonts w:ascii="Times New Roman" w:hAnsi="Times New Roman" w:cs="Times New Roman"/>
          <w:rPrChange w:id="604" w:author="jcb2271" w:date="2025-02-07T13:10:00Z" w16du:dateUtc="2025-02-07T18:10:00Z">
            <w:rPr/>
          </w:rPrChange>
        </w:rPr>
        <w:br w:type="page"/>
      </w:r>
    </w:p>
    <w:p w14:paraId="5991DBC0" w14:textId="77777777" w:rsidR="004B4BFD" w:rsidRDefault="00000000">
      <w:pPr>
        <w:pStyle w:val="Heading1"/>
      </w:pPr>
      <w:bookmarkStart w:id="605" w:name="references"/>
      <w:bookmarkEnd w:id="589"/>
      <w:r>
        <w:lastRenderedPageBreak/>
        <w:t>References</w:t>
      </w:r>
    </w:p>
    <w:p w14:paraId="4BA83F39" w14:textId="77777777" w:rsidR="004B4BFD" w:rsidRDefault="00000000">
      <w:pPr>
        <w:pStyle w:val="Bibliography"/>
      </w:pPr>
      <w:bookmarkStart w:id="606" w:name="ref-battal_etal19"/>
      <w:bookmarkStart w:id="607" w:name="refs"/>
      <w:proofErr w:type="spellStart"/>
      <w:r>
        <w:t>Battal</w:t>
      </w:r>
      <w:proofErr w:type="spellEnd"/>
      <w:r>
        <w:t xml:space="preserve">, C., </w:t>
      </w:r>
      <w:proofErr w:type="spellStart"/>
      <w:r>
        <w:t>Occelli</w:t>
      </w:r>
      <w:proofErr w:type="spellEnd"/>
      <w:r>
        <w:t xml:space="preserve">, V., </w:t>
      </w:r>
      <w:proofErr w:type="spellStart"/>
      <w:r>
        <w:t>Bertonati</w:t>
      </w:r>
      <w:proofErr w:type="spellEnd"/>
      <w:r>
        <w:t xml:space="preserve">, G., </w:t>
      </w:r>
      <w:proofErr w:type="spellStart"/>
      <w:r>
        <w:t>Falagiarda</w:t>
      </w:r>
      <w:proofErr w:type="spellEnd"/>
      <w:r>
        <w:t xml:space="preserve">, F., &amp; Collignon, O. (2019, May 16). </w:t>
      </w:r>
      <w:r>
        <w:rPr>
          <w:i/>
          <w:iCs/>
        </w:rPr>
        <w:t>Ubiquitous enhancement of spatial hearing in congenitally blind people</w:t>
      </w:r>
      <w:r>
        <w:t xml:space="preserve">. </w:t>
      </w:r>
      <w:hyperlink r:id="rId11">
        <w:r w:rsidR="004B4BFD">
          <w:rPr>
            <w:rStyle w:val="Hyperlink"/>
          </w:rPr>
          <w:t>https://doi.org/10.31234/osf.io/veh7t</w:t>
        </w:r>
      </w:hyperlink>
    </w:p>
    <w:p w14:paraId="108E4BD2" w14:textId="77777777" w:rsidR="004B4BFD" w:rsidRDefault="00000000">
      <w:pPr>
        <w:pStyle w:val="Bibliography"/>
      </w:pPr>
      <w:bookmarkStart w:id="608" w:name="ref-borders_etal22a"/>
      <w:bookmarkEnd w:id="606"/>
      <w:r>
        <w:t xml:space="preserve">Borders, J. C., Grande, A. A., &amp; Troche, M. S. (2022). Statistical Power and Swallowing Rehabilitation Research: Current Landscape and Next Steps. </w:t>
      </w:r>
      <w:r>
        <w:rPr>
          <w:i/>
          <w:iCs/>
        </w:rPr>
        <w:t>Dysphagia</w:t>
      </w:r>
      <w:r>
        <w:t xml:space="preserve">. </w:t>
      </w:r>
      <w:hyperlink r:id="rId12">
        <w:r w:rsidR="004B4BFD">
          <w:rPr>
            <w:rStyle w:val="Hyperlink"/>
          </w:rPr>
          <w:t>https://doi.org/10.1007/s00455-022-10428-2</w:t>
        </w:r>
      </w:hyperlink>
    </w:p>
    <w:p w14:paraId="3DFF7029" w14:textId="77777777" w:rsidR="004B4BFD" w:rsidRDefault="00000000">
      <w:pPr>
        <w:pStyle w:val="Bibliography"/>
      </w:pPr>
      <w:bookmarkStart w:id="609" w:name="ref-chanchaochai_schwarz23"/>
      <w:bookmarkEnd w:id="608"/>
      <w:proofErr w:type="spellStart"/>
      <w:r>
        <w:t>Chanchaochai</w:t>
      </w:r>
      <w:proofErr w:type="spellEnd"/>
      <w:r>
        <w:t xml:space="preserve">,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sidR="004B4BFD">
          <w:rPr>
            <w:rStyle w:val="Hyperlink"/>
          </w:rPr>
          <w:t>https://doi.org/10.1080/10489223.2023.2262457</w:t>
        </w:r>
      </w:hyperlink>
    </w:p>
    <w:p w14:paraId="0B7EA991" w14:textId="77777777" w:rsidR="004B4BFD" w:rsidRDefault="00000000">
      <w:pPr>
        <w:pStyle w:val="Bibliography"/>
      </w:pPr>
      <w:bookmarkStart w:id="610" w:name="ref-chow_etal23"/>
      <w:bookmarkEnd w:id="609"/>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sidR="004B4BFD">
          <w:rPr>
            <w:rStyle w:val="Hyperlink"/>
          </w:rPr>
          <w:t>https://doi.org/10.1044/2023_JSLHR-22-00318</w:t>
        </w:r>
      </w:hyperlink>
    </w:p>
    <w:p w14:paraId="153BDCE5" w14:textId="77777777" w:rsidR="004B4BFD" w:rsidRDefault="00000000">
      <w:pPr>
        <w:pStyle w:val="Bibliography"/>
      </w:pPr>
      <w:bookmarkStart w:id="611" w:name="ref-clough_etal23"/>
      <w:bookmarkEnd w:id="610"/>
      <w:r>
        <w:t xml:space="preserve">Clough, S., Morrow, E., </w:t>
      </w:r>
      <w:proofErr w:type="spellStart"/>
      <w:r>
        <w:t>Mutlu</w:t>
      </w:r>
      <w:proofErr w:type="spellEnd"/>
      <w:r>
        <w:t xml:space="preserve">, B., </w:t>
      </w:r>
      <w:proofErr w:type="spellStart"/>
      <w:r>
        <w:t>Turkstra</w:t>
      </w:r>
      <w:proofErr w:type="spellEnd"/>
      <w:r>
        <w:t xml:space="preserve">,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sidR="004B4BFD">
          <w:rPr>
            <w:rStyle w:val="Hyperlink"/>
          </w:rPr>
          <w:t>https://doi.org/10.1080/02699052.2023.2181401</w:t>
        </w:r>
      </w:hyperlink>
    </w:p>
    <w:p w14:paraId="34960007" w14:textId="77777777" w:rsidR="004B4BFD" w:rsidRDefault="00000000">
      <w:pPr>
        <w:pStyle w:val="Bibliography"/>
      </w:pPr>
      <w:bookmarkStart w:id="612" w:name="ref-curtis_etal23a"/>
      <w:bookmarkEnd w:id="611"/>
      <w:r>
        <w:t xml:space="preserve">Curtis, J. A., Borders, J. C., Dakin, A. E., &amp; Troche, M. S. (2023). Normative Reference Values for FEES and VASES: Preliminary Data From 39 </w:t>
      </w:r>
      <w:proofErr w:type="spellStart"/>
      <w:r>
        <w:t>Nondysphagic</w:t>
      </w:r>
      <w:proofErr w:type="spellEnd"/>
      <w:r>
        <w:t xml:space="preserve">, Community-Dwelling Adults. </w:t>
      </w:r>
      <w:r>
        <w:rPr>
          <w:i/>
          <w:iCs/>
        </w:rPr>
        <w:t>Journal of Speech, Language, and Hearing Research</w:t>
      </w:r>
      <w:r>
        <w:t xml:space="preserve">. </w:t>
      </w:r>
      <w:hyperlink r:id="rId16">
        <w:r w:rsidR="004B4BFD">
          <w:rPr>
            <w:rStyle w:val="Hyperlink"/>
          </w:rPr>
          <w:t>https://doi.org/10.1044/2023_JSLHR-23-00132</w:t>
        </w:r>
      </w:hyperlink>
    </w:p>
    <w:p w14:paraId="798BE747" w14:textId="77777777" w:rsidR="004B4BFD" w:rsidRDefault="00000000">
      <w:pPr>
        <w:pStyle w:val="Bibliography"/>
      </w:pPr>
      <w:bookmarkStart w:id="613" w:name="ref-drachen_etal16"/>
      <w:bookmarkEnd w:id="612"/>
      <w:proofErr w:type="spellStart"/>
      <w:r>
        <w:lastRenderedPageBreak/>
        <w:t>Drachen</w:t>
      </w:r>
      <w:proofErr w:type="spellEnd"/>
      <w:r>
        <w:t xml:space="preserve">, T. M., </w:t>
      </w:r>
      <w:proofErr w:type="spellStart"/>
      <w:r>
        <w:t>Ellegaard</w:t>
      </w:r>
      <w:proofErr w:type="spellEnd"/>
      <w:r>
        <w:t xml:space="preserve">, O., Larsen, A. V., &amp; </w:t>
      </w:r>
      <w:proofErr w:type="spellStart"/>
      <w:r>
        <w:t>Dorch</w:t>
      </w:r>
      <w:proofErr w:type="spellEnd"/>
      <w:r>
        <w:t xml:space="preserve">, S. B. F. (2016). Sharing data increases citations. </w:t>
      </w:r>
      <w:r>
        <w:rPr>
          <w:i/>
          <w:iCs/>
        </w:rPr>
        <w:t>LIBER Quarterly: The Journal of the Association of European Research Libraries</w:t>
      </w:r>
      <w:r>
        <w:t xml:space="preserve">, </w:t>
      </w:r>
      <w:r>
        <w:rPr>
          <w:i/>
          <w:iCs/>
        </w:rPr>
        <w:t>26</w:t>
      </w:r>
      <w:r>
        <w:t xml:space="preserve">(2, 2), 67–82. </w:t>
      </w:r>
      <w:hyperlink r:id="rId17">
        <w:r w:rsidR="004B4BFD">
          <w:rPr>
            <w:rStyle w:val="Hyperlink"/>
          </w:rPr>
          <w:t>https://doi.org/10.18352/lq.10149</w:t>
        </w:r>
      </w:hyperlink>
    </w:p>
    <w:p w14:paraId="07348DBA" w14:textId="77777777" w:rsidR="004B4BFD" w:rsidRDefault="00000000">
      <w:pPr>
        <w:pStyle w:val="Bibliography"/>
      </w:pPr>
      <w:bookmarkStart w:id="614" w:name="ref-drechsler_haensch24"/>
      <w:bookmarkEnd w:id="613"/>
      <w:r>
        <w:t xml:space="preserve">Drechsler, J., &amp; </w:t>
      </w:r>
      <w:proofErr w:type="spellStart"/>
      <w:r>
        <w:t>Haensch</w:t>
      </w:r>
      <w:proofErr w:type="spellEnd"/>
      <w:r>
        <w:t xml:space="preserve">, A.-C. (2024). 30 Years of Synthetic Data. </w:t>
      </w:r>
      <w:r>
        <w:rPr>
          <w:i/>
          <w:iCs/>
        </w:rPr>
        <w:t>Statistical Science</w:t>
      </w:r>
      <w:r>
        <w:t xml:space="preserve">, </w:t>
      </w:r>
      <w:r>
        <w:rPr>
          <w:i/>
          <w:iCs/>
        </w:rPr>
        <w:t>39</w:t>
      </w:r>
      <w:r>
        <w:t xml:space="preserve">(2), 221–242. </w:t>
      </w:r>
      <w:hyperlink r:id="rId18">
        <w:r w:rsidR="004B4BFD">
          <w:rPr>
            <w:rStyle w:val="Hyperlink"/>
          </w:rPr>
          <w:t>https://doi.org/10.1214/24-STS927</w:t>
        </w:r>
      </w:hyperlink>
    </w:p>
    <w:p w14:paraId="062DC083" w14:textId="77777777" w:rsidR="004B4BFD" w:rsidRDefault="00000000">
      <w:pPr>
        <w:pStyle w:val="Bibliography"/>
      </w:pPr>
      <w:bookmarkStart w:id="615" w:name="ref-eisenhauer21"/>
      <w:bookmarkEnd w:id="614"/>
      <w:r>
        <w:t xml:space="preserve">Eisenhauer, J. G. (2021). Meta‐analysis and mega‐analysis: A simple introduction. </w:t>
      </w:r>
      <w:r>
        <w:rPr>
          <w:i/>
          <w:iCs/>
        </w:rPr>
        <w:t>Teaching Statistics</w:t>
      </w:r>
      <w:r>
        <w:t xml:space="preserve">, </w:t>
      </w:r>
      <w:r>
        <w:rPr>
          <w:i/>
          <w:iCs/>
        </w:rPr>
        <w:t>43</w:t>
      </w:r>
      <w:r>
        <w:t xml:space="preserve">(1), 21–27. </w:t>
      </w:r>
      <w:hyperlink r:id="rId19">
        <w:r w:rsidR="004B4BFD">
          <w:rPr>
            <w:rStyle w:val="Hyperlink"/>
          </w:rPr>
          <w:t>https://doi.org/10.1111/test.12242</w:t>
        </w:r>
      </w:hyperlink>
    </w:p>
    <w:p w14:paraId="243F0DF3" w14:textId="77777777" w:rsidR="004B4BFD" w:rsidRDefault="00000000">
      <w:pPr>
        <w:pStyle w:val="Bibliography"/>
      </w:pPr>
      <w:bookmarkStart w:id="616" w:name="ref-elamin_etal23"/>
      <w:bookmarkEnd w:id="61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sidR="004B4BFD">
          <w:rPr>
            <w:rStyle w:val="Hyperlink"/>
          </w:rPr>
          <w:t>https://doi.org/10.1044/2022_JSLHR-22-00062</w:t>
        </w:r>
      </w:hyperlink>
    </w:p>
    <w:p w14:paraId="2206EB23" w14:textId="77777777" w:rsidR="004B4BFD" w:rsidRDefault="00000000">
      <w:pPr>
        <w:pStyle w:val="Bibliography"/>
      </w:pPr>
      <w:bookmarkStart w:id="617" w:name="ref-elsherif_etal21"/>
      <w:bookmarkEnd w:id="616"/>
      <w:proofErr w:type="spellStart"/>
      <w:r>
        <w:t>Elsherif</w:t>
      </w:r>
      <w:proofErr w:type="spellEnd"/>
      <w:r>
        <w:t xml:space="preserve">, M. M., Wheeldon, L. R., &amp; Frisson, S. (2021). Do dyslexia and stuttering share a processing deficit? </w:t>
      </w:r>
      <w:r>
        <w:rPr>
          <w:i/>
          <w:iCs/>
        </w:rPr>
        <w:t>Journal of Fluency Disorders</w:t>
      </w:r>
      <w:r>
        <w:t xml:space="preserve">, </w:t>
      </w:r>
      <w:r>
        <w:rPr>
          <w:i/>
          <w:iCs/>
        </w:rPr>
        <w:t>67</w:t>
      </w:r>
      <w:r>
        <w:t xml:space="preserve">, 105827. </w:t>
      </w:r>
      <w:hyperlink r:id="rId21">
        <w:r w:rsidR="004B4BFD">
          <w:rPr>
            <w:rStyle w:val="Hyperlink"/>
          </w:rPr>
          <w:t>https://doi.org/10.1016/j.jfludis.2020.105827</w:t>
        </w:r>
      </w:hyperlink>
    </w:p>
    <w:p w14:paraId="7E77589B" w14:textId="77777777" w:rsidR="004B4BFD" w:rsidRDefault="00000000">
      <w:pPr>
        <w:pStyle w:val="Bibliography"/>
      </w:pPr>
      <w:bookmarkStart w:id="618" w:name="ref-gaeta_brydges20"/>
      <w:bookmarkEnd w:id="617"/>
      <w:r>
        <w:t xml:space="preserve">Gaeta, L., &amp; </w:t>
      </w:r>
      <w:proofErr w:type="spellStart"/>
      <w:r>
        <w:t>Brydges</w:t>
      </w:r>
      <w:proofErr w:type="spellEnd"/>
      <w:r>
        <w:t xml:space="preserve">,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sidR="004B4BFD">
          <w:rPr>
            <w:rStyle w:val="Hyperlink"/>
          </w:rPr>
          <w:t>https://doi.org/10.1044/2020_JSLHR-19-00299</w:t>
        </w:r>
      </w:hyperlink>
    </w:p>
    <w:p w14:paraId="438F29AB" w14:textId="77777777" w:rsidR="004B4BFD" w:rsidRDefault="00000000">
      <w:pPr>
        <w:pStyle w:val="Bibliography"/>
      </w:pPr>
      <w:bookmarkStart w:id="619" w:name="ref-hothorn_etal06"/>
      <w:bookmarkEnd w:id="618"/>
      <w:proofErr w:type="spellStart"/>
      <w:r>
        <w:t>Hothorn</w:t>
      </w:r>
      <w:proofErr w:type="spellEnd"/>
      <w:r>
        <w:t xml:space="preserve">, T., </w:t>
      </w:r>
      <w:proofErr w:type="spellStart"/>
      <w:r>
        <w:t>Hornik</w:t>
      </w:r>
      <w:proofErr w:type="spellEnd"/>
      <w:r>
        <w:t xml:space="preserve">, K., &amp; </w:t>
      </w:r>
      <w:proofErr w:type="spellStart"/>
      <w:r>
        <w:t>Zeileis</w:t>
      </w:r>
      <w:proofErr w:type="spellEnd"/>
      <w:r>
        <w:t xml:space="preserve">,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sidR="004B4BFD">
          <w:rPr>
            <w:rStyle w:val="Hyperlink"/>
          </w:rPr>
          <w:t>https://doi.org/10.1198/106186006X133933</w:t>
        </w:r>
      </w:hyperlink>
    </w:p>
    <w:p w14:paraId="663E6C98" w14:textId="77777777" w:rsidR="004B4BFD" w:rsidRDefault="00000000">
      <w:pPr>
        <w:pStyle w:val="Bibliography"/>
      </w:pPr>
      <w:bookmarkStart w:id="620" w:name="ref-jarmin_etal14a"/>
      <w:bookmarkEnd w:id="619"/>
      <w:proofErr w:type="spellStart"/>
      <w:r>
        <w:lastRenderedPageBreak/>
        <w:t>Jarmin</w:t>
      </w:r>
      <w:proofErr w:type="spellEnd"/>
      <w:r>
        <w:t xml:space="preserve">, R. S., Louis, T., &amp; Miranda, J. (2014, February 1). </w:t>
      </w:r>
      <w:r>
        <w:rPr>
          <w:i/>
          <w:iCs/>
        </w:rPr>
        <w:t>Expanding the Role of Synthetic Data at the U.S. Census Bureau</w:t>
      </w:r>
      <w:r>
        <w:t xml:space="preserve"> (SSRN Scholarly Paper No. 2408030). </w:t>
      </w:r>
      <w:hyperlink r:id="rId24">
        <w:r w:rsidR="004B4BFD">
          <w:rPr>
            <w:rStyle w:val="Hyperlink"/>
          </w:rPr>
          <w:t>https://doi.org/10.2139/ssrn.2408030</w:t>
        </w:r>
      </w:hyperlink>
    </w:p>
    <w:p w14:paraId="03D8FD81" w14:textId="77777777" w:rsidR="004B4BFD" w:rsidRDefault="00000000">
      <w:pPr>
        <w:pStyle w:val="Bibliography"/>
      </w:pPr>
      <w:bookmarkStart w:id="621" w:name="ref-kearney_etal23"/>
      <w:bookmarkEnd w:id="620"/>
      <w:r>
        <w:t xml:space="preserve">Kearney, E., </w:t>
      </w:r>
      <w:proofErr w:type="spellStart"/>
      <w:r>
        <w:t>Brownsett</w:t>
      </w:r>
      <w:proofErr w:type="spellEnd"/>
      <w:r>
        <w:t xml:space="preserve">, S. L., Copland, D. A., Drummond, K. J., Jeffree, R. L., Olson, S., Murton, E., Ong, B., Robinson, G. A., &amp; </w:t>
      </w:r>
      <w:proofErr w:type="spellStart"/>
      <w:r>
        <w:t>Tolkacheva</w:t>
      </w:r>
      <w:proofErr w:type="spellEnd"/>
      <w:r>
        <w:t xml:space="preserve">, V. (2023). Relationships between reading performance and regional spontaneous brain activity following surgical removal of primary left-hemisphere tumors: A resting-state fMRI study. </w:t>
      </w:r>
      <w:proofErr w:type="spellStart"/>
      <w:r>
        <w:rPr>
          <w:i/>
          <w:iCs/>
        </w:rPr>
        <w:t>Neuropsychologia</w:t>
      </w:r>
      <w:proofErr w:type="spellEnd"/>
      <w:r>
        <w:t xml:space="preserve">, </w:t>
      </w:r>
      <w:r>
        <w:rPr>
          <w:i/>
          <w:iCs/>
        </w:rPr>
        <w:t>188</w:t>
      </w:r>
      <w:r>
        <w:t xml:space="preserve">, 108631. </w:t>
      </w:r>
      <w:hyperlink r:id="rId25">
        <w:r w:rsidR="004B4BFD">
          <w:rPr>
            <w:rStyle w:val="Hyperlink"/>
          </w:rPr>
          <w:t>https://www.sciencedirect.com/science/article/pii/S0028393223001653</w:t>
        </w:r>
      </w:hyperlink>
    </w:p>
    <w:p w14:paraId="36820220" w14:textId="77777777" w:rsidR="004B4BFD" w:rsidRDefault="00000000">
      <w:pPr>
        <w:pStyle w:val="Bibliography"/>
      </w:pPr>
      <w:bookmarkStart w:id="622" w:name="ref-king_etal22"/>
      <w:bookmarkEnd w:id="621"/>
      <w:r>
        <w:t xml:space="preserve">King, M., Ward, H., Soto, G., &amp; Barrett, T. S. (2022). Supporting Emergent Bilinguals Who Use Augmentative and Alternative Communication and Their Families: Lessons in </w:t>
      </w:r>
      <w:proofErr w:type="spellStart"/>
      <w:r>
        <w:t>Telepractice</w:t>
      </w:r>
      <w:proofErr w:type="spellEnd"/>
      <w:r>
        <w:t xml:space="preserve"> From the COVID-19 Pandemic. </w:t>
      </w:r>
      <w:r>
        <w:rPr>
          <w:i/>
          <w:iCs/>
        </w:rPr>
        <w:t>American Journal of Speech-Language Pathology</w:t>
      </w:r>
      <w:r>
        <w:t xml:space="preserve">, </w:t>
      </w:r>
      <w:r>
        <w:rPr>
          <w:i/>
          <w:iCs/>
        </w:rPr>
        <w:t>31</w:t>
      </w:r>
      <w:r>
        <w:t xml:space="preserve">(5), 2004–2021. </w:t>
      </w:r>
      <w:hyperlink r:id="rId26">
        <w:r w:rsidR="004B4BFD">
          <w:rPr>
            <w:rStyle w:val="Hyperlink"/>
          </w:rPr>
          <w:t>https://doi.org/10.1044/2022_AJSLP-22-00003</w:t>
        </w:r>
      </w:hyperlink>
    </w:p>
    <w:p w14:paraId="34984B4F" w14:textId="77777777" w:rsidR="004B4BFD" w:rsidRDefault="00000000">
      <w:pPr>
        <w:pStyle w:val="Bibliography"/>
      </w:pPr>
      <w:bookmarkStart w:id="623" w:name="ref-lewis24"/>
      <w:bookmarkEnd w:id="622"/>
      <w:r>
        <w:t xml:space="preserve">Lewis, C. (2024). </w:t>
      </w:r>
      <w:r>
        <w:rPr>
          <w:i/>
          <w:iCs/>
        </w:rPr>
        <w:t>Data Management in Large-Scale Education Research</w:t>
      </w:r>
      <w:r>
        <w:t xml:space="preserve">. CRC Press. </w:t>
      </w:r>
      <w:hyperlink r:id="rId27">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624" w:name="ref-novotny_etal16"/>
      <w:bookmarkEnd w:id="623"/>
      <w:proofErr w:type="spellStart"/>
      <w:r>
        <w:t>Novotný</w:t>
      </w:r>
      <w:proofErr w:type="spellEnd"/>
      <w:r>
        <w:t xml:space="preserve">, M., </w:t>
      </w:r>
      <w:proofErr w:type="spellStart"/>
      <w:r>
        <w:t>Rusz</w:t>
      </w:r>
      <w:proofErr w:type="spellEnd"/>
      <w:r>
        <w:t xml:space="preserve">, J., </w:t>
      </w:r>
      <w:proofErr w:type="spellStart"/>
      <w:r>
        <w:t>Čmejla</w:t>
      </w:r>
      <w:proofErr w:type="spellEnd"/>
      <w:r>
        <w:t xml:space="preserve">, R., </w:t>
      </w:r>
      <w:proofErr w:type="spellStart"/>
      <w:r>
        <w:t>Růžičková</w:t>
      </w:r>
      <w:proofErr w:type="spellEnd"/>
      <w:r>
        <w:t xml:space="preserve">, H., </w:t>
      </w:r>
      <w:proofErr w:type="spellStart"/>
      <w:r>
        <w:t>Klempíř</w:t>
      </w:r>
      <w:proofErr w:type="spellEnd"/>
      <w:r>
        <w:t xml:space="preserve">, J., &amp; </w:t>
      </w:r>
      <w:proofErr w:type="spellStart"/>
      <w:r>
        <w:t>Růžička</w:t>
      </w:r>
      <w:proofErr w:type="spellEnd"/>
      <w:r>
        <w:t xml:space="preserve">, E. (2016). Hypernasality associated with basal ganglia dysfunction: Evidence from Parkinson’s disease and Huntington’s disease. </w:t>
      </w:r>
      <w:proofErr w:type="spellStart"/>
      <w:r>
        <w:rPr>
          <w:i/>
          <w:iCs/>
        </w:rPr>
        <w:t>PeerJ</w:t>
      </w:r>
      <w:proofErr w:type="spellEnd"/>
      <w:r>
        <w:t xml:space="preserve">, </w:t>
      </w:r>
      <w:r>
        <w:rPr>
          <w:i/>
          <w:iCs/>
        </w:rPr>
        <w:t>4</w:t>
      </w:r>
      <w:r>
        <w:t xml:space="preserve">, e2530. </w:t>
      </w:r>
      <w:hyperlink r:id="rId28">
        <w:r w:rsidR="004B4BFD">
          <w:rPr>
            <w:rStyle w:val="Hyperlink"/>
          </w:rPr>
          <w:t>https://doi.org/10.7717/peerj.2530</w:t>
        </w:r>
      </w:hyperlink>
    </w:p>
    <w:p w14:paraId="4CBE17B8" w14:textId="77777777" w:rsidR="004B4BFD" w:rsidRDefault="00000000">
      <w:pPr>
        <w:pStyle w:val="Bibliography"/>
      </w:pPr>
      <w:bookmarkStart w:id="625" w:name="ref-nowok_etal16"/>
      <w:bookmarkEnd w:id="624"/>
      <w:proofErr w:type="spellStart"/>
      <w:r>
        <w:t>Nowok</w:t>
      </w:r>
      <w:proofErr w:type="spellEnd"/>
      <w:r>
        <w:t xml:space="preserve">, B., Raab, G. M., &amp; Dibben, C. (2016). Synthpop: Bespoke Creation of Synthetic Data in R. </w:t>
      </w:r>
      <w:r>
        <w:rPr>
          <w:i/>
          <w:iCs/>
        </w:rPr>
        <w:t>Journal of Statistical Software</w:t>
      </w:r>
      <w:r>
        <w:t xml:space="preserve">, </w:t>
      </w:r>
      <w:r>
        <w:rPr>
          <w:i/>
          <w:iCs/>
        </w:rPr>
        <w:t>74</w:t>
      </w:r>
      <w:r>
        <w:t xml:space="preserve">(11). </w:t>
      </w:r>
      <w:hyperlink r:id="rId29">
        <w:r w:rsidR="004B4BFD">
          <w:rPr>
            <w:rStyle w:val="Hyperlink"/>
          </w:rPr>
          <w:t>https://doi.org/10.18637/jss.v074.i11</w:t>
        </w:r>
      </w:hyperlink>
    </w:p>
    <w:p w14:paraId="33A0CA62" w14:textId="77777777" w:rsidR="004B4BFD" w:rsidRDefault="00000000">
      <w:pPr>
        <w:pStyle w:val="Bibliography"/>
      </w:pPr>
      <w:bookmarkStart w:id="626" w:name="ref-obels_etal20a"/>
      <w:bookmarkEnd w:id="625"/>
      <w:r>
        <w:lastRenderedPageBreak/>
        <w:t xml:space="preserve">Obels, P., </w:t>
      </w:r>
      <w:proofErr w:type="spellStart"/>
      <w:r>
        <w:t>Lakens</w:t>
      </w:r>
      <w:proofErr w:type="spellEnd"/>
      <w:r>
        <w:t xml:space="preserve">,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sidR="004B4BFD">
          <w:rPr>
            <w:rStyle w:val="Hyperlink"/>
          </w:rPr>
          <w:t>https://doi.org/10.1177/2515245920918872</w:t>
        </w:r>
      </w:hyperlink>
    </w:p>
    <w:p w14:paraId="3A80D197" w14:textId="77777777" w:rsidR="004B4BFD" w:rsidRDefault="00000000">
      <w:pPr>
        <w:pStyle w:val="Bibliography"/>
      </w:pPr>
      <w:bookmarkStart w:id="627" w:name="ref-ohmann_etal17"/>
      <w:bookmarkEnd w:id="626"/>
      <w:proofErr w:type="spellStart"/>
      <w:r>
        <w:t>Ohmann</w:t>
      </w:r>
      <w:proofErr w:type="spellEnd"/>
      <w:r>
        <w:t xml:space="preserve">, C., </w:t>
      </w:r>
      <w:proofErr w:type="spellStart"/>
      <w:r>
        <w:t>Banzi</w:t>
      </w:r>
      <w:proofErr w:type="spellEnd"/>
      <w:r>
        <w:t xml:space="preserve">, R., </w:t>
      </w:r>
      <w:proofErr w:type="spellStart"/>
      <w:r>
        <w:t>Canham</w:t>
      </w:r>
      <w:proofErr w:type="spellEnd"/>
      <w:r>
        <w:t xml:space="preserve">, S., Battaglia, S., </w:t>
      </w:r>
      <w:proofErr w:type="spellStart"/>
      <w:r>
        <w:t>Matei</w:t>
      </w:r>
      <w:proofErr w:type="spellEnd"/>
      <w:r>
        <w:t xml:space="preserve">, M., </w:t>
      </w:r>
      <w:proofErr w:type="spellStart"/>
      <w:r>
        <w:t>Ariyo</w:t>
      </w:r>
      <w:proofErr w:type="spellEnd"/>
      <w:r>
        <w:t xml:space="preserve">, C., Becnel, L., </w:t>
      </w:r>
      <w:proofErr w:type="spellStart"/>
      <w:r>
        <w:t>Bierer</w:t>
      </w:r>
      <w:proofErr w:type="spellEnd"/>
      <w:r>
        <w:t xml:space="preserve">, B., Bowers, S., </w:t>
      </w:r>
      <w:proofErr w:type="spellStart"/>
      <w:r>
        <w:t>Clivio</w:t>
      </w:r>
      <w:proofErr w:type="spellEnd"/>
      <w:r>
        <w:t xml:space="preserve">, L., Dias, M., </w:t>
      </w:r>
      <w:proofErr w:type="spellStart"/>
      <w:r>
        <w:t>Druml</w:t>
      </w:r>
      <w:proofErr w:type="spellEnd"/>
      <w:r>
        <w:t xml:space="preserve">, C., Faure, H., </w:t>
      </w:r>
      <w:proofErr w:type="spellStart"/>
      <w:r>
        <w:t>Fenner</w:t>
      </w:r>
      <w:proofErr w:type="spellEnd"/>
      <w:r>
        <w:t xml:space="preserve">, M., Galvez, J., </w:t>
      </w:r>
      <w:proofErr w:type="spellStart"/>
      <w:r>
        <w:t>Ghersi</w:t>
      </w:r>
      <w:proofErr w:type="spellEnd"/>
      <w:r>
        <w:t xml:space="preserve">, D., </w:t>
      </w:r>
      <w:proofErr w:type="spellStart"/>
      <w:r>
        <w:t>Gluud</w:t>
      </w:r>
      <w:proofErr w:type="spellEnd"/>
      <w:r>
        <w:t>, C., Groves, T., Houston, P., … Demotes-</w:t>
      </w:r>
      <w:proofErr w:type="spellStart"/>
      <w:r>
        <w:t>Mainard</w:t>
      </w:r>
      <w:proofErr w:type="spellEnd"/>
      <w:r>
        <w:t xml:space="preserve">, J. (2017). Sharing and reuse of individual participant data from clinical trials: Principles and recommendations. </w:t>
      </w:r>
      <w:r>
        <w:rPr>
          <w:i/>
          <w:iCs/>
        </w:rPr>
        <w:t>BMJ Open</w:t>
      </w:r>
      <w:r>
        <w:t xml:space="preserve">, </w:t>
      </w:r>
      <w:r>
        <w:rPr>
          <w:i/>
          <w:iCs/>
        </w:rPr>
        <w:t>7</w:t>
      </w:r>
      <w:r>
        <w:t xml:space="preserve">(12), e018647. </w:t>
      </w:r>
      <w:hyperlink r:id="rId31">
        <w:r w:rsidR="004B4BFD">
          <w:rPr>
            <w:rStyle w:val="Hyperlink"/>
          </w:rPr>
          <w:t>https://doi.org/10.1136/bmjopen-2017-018647</w:t>
        </w:r>
      </w:hyperlink>
    </w:p>
    <w:p w14:paraId="7AF56C56" w14:textId="77777777" w:rsidR="004B4BFD" w:rsidRDefault="00000000">
      <w:pPr>
        <w:pStyle w:val="Bibliography"/>
      </w:pPr>
      <w:bookmarkStart w:id="628" w:name="ref-peikert_etal21a"/>
      <w:bookmarkEnd w:id="627"/>
      <w:proofErr w:type="spellStart"/>
      <w:r>
        <w:t>Peikert</w:t>
      </w:r>
      <w:proofErr w:type="spellEnd"/>
      <w:r>
        <w:t xml:space="preserve">, A., van Lissa, C. J., &amp; </w:t>
      </w:r>
      <w:proofErr w:type="spellStart"/>
      <w:r>
        <w:t>Brandmaier</w:t>
      </w:r>
      <w:proofErr w:type="spellEnd"/>
      <w:r>
        <w:t xml:space="preserve">, A. M. (2021). Reproducible Research in R: A Tutorial on How to Do the Same Thing More Than Once. </w:t>
      </w:r>
      <w:r>
        <w:rPr>
          <w:i/>
          <w:iCs/>
        </w:rPr>
        <w:t>Psych</w:t>
      </w:r>
      <w:r>
        <w:t xml:space="preserve">, </w:t>
      </w:r>
      <w:r>
        <w:rPr>
          <w:i/>
          <w:iCs/>
        </w:rPr>
        <w:t>3</w:t>
      </w:r>
      <w:r>
        <w:t xml:space="preserve">(4, 4), 836–867. </w:t>
      </w:r>
      <w:hyperlink r:id="rId32">
        <w:r w:rsidR="004B4BFD">
          <w:rPr>
            <w:rStyle w:val="Hyperlink"/>
          </w:rPr>
          <w:t>https://doi.org/10.3390/psych3040053</w:t>
        </w:r>
      </w:hyperlink>
    </w:p>
    <w:p w14:paraId="344A2152" w14:textId="77777777" w:rsidR="004B4BFD" w:rsidRDefault="00000000">
      <w:pPr>
        <w:pStyle w:val="Bibliography"/>
      </w:pPr>
      <w:bookmarkStart w:id="629" w:name="ref-pfeiffer_etal24"/>
      <w:bookmarkEnd w:id="628"/>
      <w:r>
        <w:t xml:space="preserve">Pfeiffer, D., Thompson, A., </w:t>
      </w:r>
      <w:proofErr w:type="spellStart"/>
      <w:r>
        <w:t>Ciullo</w:t>
      </w:r>
      <w:proofErr w:type="spellEnd"/>
      <w:r>
        <w:t xml:space="preserve">, B., Hirsch, M. E., Amin, M. E., Ford, A., </w:t>
      </w:r>
      <w:proofErr w:type="spellStart"/>
      <w:r>
        <w:t>Riccardi</w:t>
      </w:r>
      <w:proofErr w:type="spellEnd"/>
      <w:r>
        <w:t xml:space="preserve">, J. S., &amp; Kearney, E. (2024, May 31). </w:t>
      </w:r>
      <w:r>
        <w:rPr>
          <w:i/>
          <w:iCs/>
        </w:rPr>
        <w:t>1-800-Help-Me-With-Open-Science-Stuff: A Qualitative Examination of Open Science Practices in Communication Sciences and Disorders</w:t>
      </w:r>
      <w:r>
        <w:t xml:space="preserve">. </w:t>
      </w:r>
      <w:hyperlink r:id="rId33">
        <w:r w:rsidR="004B4BFD">
          <w:rPr>
            <w:rStyle w:val="Hyperlink"/>
          </w:rPr>
          <w:t>https://doi.org/10.31219/osf.io/9kxa7</w:t>
        </w:r>
      </w:hyperlink>
    </w:p>
    <w:p w14:paraId="1AED06DB" w14:textId="77777777" w:rsidR="004B4BFD" w:rsidRDefault="00000000">
      <w:pPr>
        <w:pStyle w:val="Bibliography"/>
      </w:pPr>
      <w:bookmarkStart w:id="630" w:name="ref-piwowar_etal07"/>
      <w:bookmarkEnd w:id="629"/>
      <w:r>
        <w:t xml:space="preserve">Piwowar, H. A., Day, R. S., &amp; </w:t>
      </w:r>
      <w:proofErr w:type="spellStart"/>
      <w:r>
        <w:t>Fridsma</w:t>
      </w:r>
      <w:proofErr w:type="spellEnd"/>
      <w:r>
        <w:t xml:space="preserve">, D. B. (2007). Sharing Detailed Research Data Is Associated with Increased Citation Rate. </w:t>
      </w:r>
      <w:r>
        <w:rPr>
          <w:i/>
          <w:iCs/>
        </w:rPr>
        <w:t>PLOS ONE</w:t>
      </w:r>
      <w:r>
        <w:t xml:space="preserve">, </w:t>
      </w:r>
      <w:r>
        <w:rPr>
          <w:i/>
          <w:iCs/>
        </w:rPr>
        <w:t>2</w:t>
      </w:r>
      <w:r>
        <w:t xml:space="preserve">(3), e308. </w:t>
      </w:r>
      <w:hyperlink r:id="rId34">
        <w:r w:rsidR="004B4BFD">
          <w:rPr>
            <w:rStyle w:val="Hyperlink"/>
          </w:rPr>
          <w:t>https://doi.org/10.1371/journal.pone.0000308</w:t>
        </w:r>
      </w:hyperlink>
    </w:p>
    <w:p w14:paraId="122CBEA7" w14:textId="77777777" w:rsidR="004B4BFD" w:rsidRDefault="00000000">
      <w:pPr>
        <w:pStyle w:val="Bibliography"/>
      </w:pPr>
      <w:bookmarkStart w:id="631" w:name="ref-piwowar_vision13"/>
      <w:bookmarkEnd w:id="630"/>
      <w:r>
        <w:t xml:space="preserve">Piwowar, H. A., &amp; Vision, T. J. (2013). Data reuse and the open data citation advantage. </w:t>
      </w:r>
      <w:proofErr w:type="spellStart"/>
      <w:r>
        <w:rPr>
          <w:i/>
          <w:iCs/>
        </w:rPr>
        <w:t>PeerJ</w:t>
      </w:r>
      <w:proofErr w:type="spellEnd"/>
      <w:r>
        <w:t xml:space="preserve">, </w:t>
      </w:r>
      <w:r>
        <w:rPr>
          <w:i/>
          <w:iCs/>
        </w:rPr>
        <w:t>1</w:t>
      </w:r>
      <w:r>
        <w:t xml:space="preserve">, e175. </w:t>
      </w:r>
      <w:hyperlink r:id="rId35">
        <w:r w:rsidR="004B4BFD">
          <w:rPr>
            <w:rStyle w:val="Hyperlink"/>
          </w:rPr>
          <w:t>https://doi.org/10.7717/peerj.175</w:t>
        </w:r>
      </w:hyperlink>
    </w:p>
    <w:p w14:paraId="599ABDE5" w14:textId="77777777" w:rsidR="004B4BFD" w:rsidRDefault="00000000">
      <w:pPr>
        <w:pStyle w:val="Bibliography"/>
      </w:pPr>
      <w:bookmarkStart w:id="632" w:name="ref-quintana20"/>
      <w:bookmarkEnd w:id="631"/>
      <w:proofErr w:type="spellStart"/>
      <w:r>
        <w:lastRenderedPageBreak/>
        <w:t>Quintana</w:t>
      </w:r>
      <w:proofErr w:type="spellEnd"/>
      <w:r>
        <w:t xml:space="preserve">, D. S. (2020). A synthetic dataset primer for the </w:t>
      </w:r>
      <w:proofErr w:type="spellStart"/>
      <w:r>
        <w:t>biobehavioural</w:t>
      </w:r>
      <w:proofErr w:type="spellEnd"/>
      <w:r>
        <w:t xml:space="preserve"> sciences to promote reproducibility and hypothesis generation. </w:t>
      </w:r>
      <w:proofErr w:type="spellStart"/>
      <w:r>
        <w:rPr>
          <w:i/>
          <w:iCs/>
        </w:rPr>
        <w:t>eLife</w:t>
      </w:r>
      <w:proofErr w:type="spellEnd"/>
      <w:r>
        <w:t xml:space="preserve">, </w:t>
      </w:r>
      <w:r>
        <w:rPr>
          <w:i/>
          <w:iCs/>
        </w:rPr>
        <w:t>9</w:t>
      </w:r>
      <w:r>
        <w:t xml:space="preserve">, 1–12. </w:t>
      </w:r>
      <w:hyperlink r:id="rId36">
        <w:r w:rsidR="004B4BFD">
          <w:rPr>
            <w:rStyle w:val="Hyperlink"/>
          </w:rPr>
          <w:t>https://doi.org/10.7554/eLife.53275</w:t>
        </w:r>
      </w:hyperlink>
    </w:p>
    <w:p w14:paraId="2073E0FF" w14:textId="77777777" w:rsidR="004B4BFD" w:rsidRDefault="00000000">
      <w:pPr>
        <w:pStyle w:val="Bibliography"/>
      </w:pPr>
      <w:bookmarkStart w:id="633" w:name="ref-rcoreteam22"/>
      <w:bookmarkEnd w:id="632"/>
      <w:r>
        <w:t xml:space="preserve">R Core Team. (2022). </w:t>
      </w:r>
      <w:r>
        <w:rPr>
          <w:i/>
          <w:iCs/>
        </w:rPr>
        <w:t>R: A language and environment for statistical computing</w:t>
      </w:r>
      <w:r>
        <w:t xml:space="preserve">. R Foundation for Statistical Computing. </w:t>
      </w:r>
      <w:hyperlink r:id="rId37">
        <w:r w:rsidR="004B4BFD">
          <w:rPr>
            <w:rStyle w:val="Hyperlink"/>
          </w:rPr>
          <w:t>https://www.R-project.org/</w:t>
        </w:r>
      </w:hyperlink>
    </w:p>
    <w:p w14:paraId="188B5235" w14:textId="77777777" w:rsidR="004B4BFD" w:rsidRDefault="00000000">
      <w:pPr>
        <w:pStyle w:val="Bibliography"/>
      </w:pPr>
      <w:bookmarkStart w:id="634" w:name="ref-rocher_etal19"/>
      <w:bookmarkEnd w:id="633"/>
      <w:r>
        <w:t xml:space="preserve">Rocher, L., </w:t>
      </w:r>
      <w:proofErr w:type="spellStart"/>
      <w:r>
        <w:t>Hendrickx</w:t>
      </w:r>
      <w:proofErr w:type="spellEnd"/>
      <w:r>
        <w:t xml:space="preserve">, J. M., &amp; de </w:t>
      </w:r>
      <w:proofErr w:type="spellStart"/>
      <w:r>
        <w:t>Montjoye</w:t>
      </w:r>
      <w:proofErr w:type="spellEnd"/>
      <w:r>
        <w:t xml:space="preserve">, Y.-A. (2019). Estimating the success of re-identifications in incomplete datasets using generative models. </w:t>
      </w:r>
      <w:r>
        <w:rPr>
          <w:i/>
          <w:iCs/>
        </w:rPr>
        <w:t>Nature Communications</w:t>
      </w:r>
      <w:r>
        <w:t xml:space="preserve">, </w:t>
      </w:r>
      <w:r>
        <w:rPr>
          <w:i/>
          <w:iCs/>
        </w:rPr>
        <w:t>10</w:t>
      </w:r>
      <w:r>
        <w:t xml:space="preserve">(1), 3069. </w:t>
      </w:r>
      <w:hyperlink r:id="rId38">
        <w:r w:rsidR="004B4BFD">
          <w:rPr>
            <w:rStyle w:val="Hyperlink"/>
          </w:rPr>
          <w:t>https://doi.org/10.1038/s41467-019-10933-3</w:t>
        </w:r>
      </w:hyperlink>
    </w:p>
    <w:p w14:paraId="33DD7E3E" w14:textId="77777777" w:rsidR="004B4BFD" w:rsidRDefault="00000000">
      <w:pPr>
        <w:pStyle w:val="Bibliography"/>
      </w:pPr>
      <w:bookmarkStart w:id="635" w:name="ref-rubin93"/>
      <w:bookmarkEnd w:id="634"/>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636" w:name="ref-soulemd_etal16"/>
      <w:bookmarkEnd w:id="635"/>
      <w:r>
        <w:t xml:space="preserve">Soule MD, M. C., Beale BA, E. E., Suarez MD, L., Beach MD, S. R., </w:t>
      </w:r>
      <w:proofErr w:type="spellStart"/>
      <w:r>
        <w:t>Mastromauro</w:t>
      </w:r>
      <w:proofErr w:type="spellEnd"/>
      <w:r>
        <w:t xml:space="preserve"> MSW, L., Carol A., </w:t>
      </w:r>
      <w:proofErr w:type="spellStart"/>
      <w:r>
        <w:t>Celano</w:t>
      </w:r>
      <w:proofErr w:type="spellEnd"/>
      <w:r>
        <w:t xml:space="preserve">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sidR="004B4BFD">
          <w:rPr>
            <w:rStyle w:val="Hyperlink"/>
          </w:rPr>
          <w:t>https://doi.org/10.1080/00981389.2015.1114064</w:t>
        </w:r>
      </w:hyperlink>
    </w:p>
    <w:p w14:paraId="78E52C10" w14:textId="77777777" w:rsidR="004B4BFD" w:rsidRDefault="00000000">
      <w:pPr>
        <w:pStyle w:val="Bibliography"/>
      </w:pPr>
      <w:bookmarkStart w:id="637" w:name="ref-stasinopoulos_rigby07"/>
      <w:bookmarkEnd w:id="636"/>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638" w:name="ref-tedersoo_etal21"/>
      <w:bookmarkEnd w:id="637"/>
      <w:proofErr w:type="spellStart"/>
      <w:r>
        <w:t>Tedersoo</w:t>
      </w:r>
      <w:proofErr w:type="spellEnd"/>
      <w:r>
        <w:t xml:space="preserve">, L., </w:t>
      </w:r>
      <w:proofErr w:type="spellStart"/>
      <w:r>
        <w:t>Küngas</w:t>
      </w:r>
      <w:proofErr w:type="spellEnd"/>
      <w:r>
        <w:t xml:space="preserve">, R., </w:t>
      </w:r>
      <w:proofErr w:type="spellStart"/>
      <w:r>
        <w:t>Oras</w:t>
      </w:r>
      <w:proofErr w:type="spellEnd"/>
      <w:r>
        <w:t xml:space="preserve">, E., </w:t>
      </w:r>
      <w:proofErr w:type="spellStart"/>
      <w:r>
        <w:t>Köster</w:t>
      </w:r>
      <w:proofErr w:type="spellEnd"/>
      <w:r>
        <w:t xml:space="preserve">, K., </w:t>
      </w:r>
      <w:proofErr w:type="spellStart"/>
      <w:r>
        <w:t>Eenmaa</w:t>
      </w:r>
      <w:proofErr w:type="spellEnd"/>
      <w:r>
        <w:t xml:space="preserve">, H., </w:t>
      </w:r>
      <w:proofErr w:type="spellStart"/>
      <w:r>
        <w:t>Leijen</w:t>
      </w:r>
      <w:proofErr w:type="spellEnd"/>
      <w:r>
        <w:t xml:space="preserve">, Ä., </w:t>
      </w:r>
      <w:proofErr w:type="spellStart"/>
      <w:r>
        <w:t>Pedaste</w:t>
      </w:r>
      <w:proofErr w:type="spellEnd"/>
      <w:r>
        <w:t xml:space="preserve">, M., Raju, M., </w:t>
      </w:r>
      <w:proofErr w:type="spellStart"/>
      <w:r>
        <w:t>Astapova</w:t>
      </w:r>
      <w:proofErr w:type="spellEnd"/>
      <w:r>
        <w:t xml:space="preserve">, A., </w:t>
      </w:r>
      <w:proofErr w:type="spellStart"/>
      <w:r>
        <w:t>Lukner</w:t>
      </w:r>
      <w:proofErr w:type="spellEnd"/>
      <w:r>
        <w:t xml:space="preserve">, H., </w:t>
      </w:r>
      <w:proofErr w:type="spellStart"/>
      <w:r>
        <w:t>Kogermann</w:t>
      </w:r>
      <w:proofErr w:type="spellEnd"/>
      <w:r>
        <w:t xml:space="preserve">,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sidR="004B4BFD">
          <w:rPr>
            <w:rStyle w:val="Hyperlink"/>
          </w:rPr>
          <w:t>https://doi.org/10.1038/s41597-021-00981-0</w:t>
        </w:r>
      </w:hyperlink>
    </w:p>
    <w:p w14:paraId="289717D3" w14:textId="77777777" w:rsidR="004B4BFD" w:rsidRDefault="00000000">
      <w:pPr>
        <w:pStyle w:val="Bibliography"/>
      </w:pPr>
      <w:bookmarkStart w:id="639" w:name="ref-thompson_etal23"/>
      <w:bookmarkEnd w:id="638"/>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sidR="004B4BFD">
          <w:rPr>
            <w:rStyle w:val="Hyperlink"/>
          </w:rPr>
          <w:t>https://doi.org/10.1044/2022_JSLHR-22-00287</w:t>
        </w:r>
      </w:hyperlink>
    </w:p>
    <w:p w14:paraId="4779C5A1" w14:textId="77777777" w:rsidR="004B4BFD" w:rsidRDefault="00000000">
      <w:pPr>
        <w:pStyle w:val="Bibliography"/>
      </w:pPr>
      <w:bookmarkStart w:id="640" w:name="ref-vazire_holcombe22"/>
      <w:bookmarkEnd w:id="639"/>
      <w:proofErr w:type="spellStart"/>
      <w:r>
        <w:t>Vazire</w:t>
      </w:r>
      <w:proofErr w:type="spellEnd"/>
      <w:r>
        <w:t xml:space="preserve">, S., &amp; Holcombe, A. O. (2022). Where Are the Self-Correcting Mechanisms in Science? </w:t>
      </w:r>
      <w:r>
        <w:rPr>
          <w:i/>
          <w:iCs/>
        </w:rPr>
        <w:t>Review of General Psychology</w:t>
      </w:r>
      <w:r>
        <w:t xml:space="preserve">, </w:t>
      </w:r>
      <w:r>
        <w:rPr>
          <w:i/>
          <w:iCs/>
        </w:rPr>
        <w:t>26</w:t>
      </w:r>
      <w:r>
        <w:t xml:space="preserve">(2), 212–223. </w:t>
      </w:r>
      <w:hyperlink r:id="rId42">
        <w:r w:rsidR="004B4BFD">
          <w:rPr>
            <w:rStyle w:val="Hyperlink"/>
          </w:rPr>
          <w:t>https://doi.org/10.1177/10892680211033912</w:t>
        </w:r>
      </w:hyperlink>
    </w:p>
    <w:p w14:paraId="259F925F" w14:textId="77777777" w:rsidR="004B4BFD" w:rsidRDefault="00000000">
      <w:pPr>
        <w:pStyle w:val="Bibliography"/>
      </w:pPr>
      <w:bookmarkStart w:id="641" w:name="ref-watson_etal23"/>
      <w:bookmarkEnd w:id="640"/>
      <w:r>
        <w:t xml:space="preserve">Watson, H., </w:t>
      </w:r>
      <w:proofErr w:type="spellStart"/>
      <w:r>
        <w:t>Gallifant</w:t>
      </w:r>
      <w:proofErr w:type="spellEnd"/>
      <w:r>
        <w:t xml:space="preserve">, J., Lai, Y., </w:t>
      </w:r>
      <w:proofErr w:type="spellStart"/>
      <w:r>
        <w:t>Radunsky</w:t>
      </w:r>
      <w:proofErr w:type="spellEnd"/>
      <w:r>
        <w:t xml:space="preserve">, A. P., Villanueva, C., Martinez, N., </w:t>
      </w:r>
      <w:proofErr w:type="spellStart"/>
      <w:r>
        <w:t>Gichoya</w:t>
      </w:r>
      <w:proofErr w:type="spellEnd"/>
      <w:r>
        <w:t xml:space="preserve">, J., Huynh, U. K., &amp; </w:t>
      </w:r>
      <w:proofErr w:type="spellStart"/>
      <w:r>
        <w:t>Celi</w:t>
      </w:r>
      <w:proofErr w:type="spellEnd"/>
      <w:r>
        <w:t xml:space="preserve">,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sidR="004B4BFD">
          <w:rPr>
            <w:rStyle w:val="Hyperlink"/>
          </w:rPr>
          <w:t>https://doi.org/10.1136/bmjhci-2023-100771</w:t>
        </w:r>
      </w:hyperlink>
    </w:p>
    <w:p w14:paraId="75BF1B07" w14:textId="77777777" w:rsidR="004B4BFD" w:rsidRDefault="00000000">
      <w:pPr>
        <w:pStyle w:val="Bibliography"/>
      </w:pPr>
      <w:bookmarkStart w:id="642" w:name="ref-wickham_etal19"/>
      <w:bookmarkEnd w:id="641"/>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Hester, J., Kuhn, M., Pedersen, T. L., Miller, E., Bache, S. M., Müller, K., </w:t>
      </w:r>
      <w:proofErr w:type="spellStart"/>
      <w:r>
        <w:t>Ooms</w:t>
      </w:r>
      <w:proofErr w:type="spellEnd"/>
      <w:r>
        <w:t xml:space="preserve">, J., Robinson, D., Seidel, D. P., </w:t>
      </w:r>
      <w:proofErr w:type="spellStart"/>
      <w:r>
        <w:t>Spinu</w:t>
      </w:r>
      <w:proofErr w:type="spellEnd"/>
      <w:r>
        <w:t xml:space="preserve">, V., … </w:t>
      </w:r>
      <w:proofErr w:type="spellStart"/>
      <w:r>
        <w:t>Yutani</w:t>
      </w:r>
      <w:proofErr w:type="spellEnd"/>
      <w:r>
        <w:t xml:space="preserve">,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4">
        <w:r w:rsidR="004B4BFD">
          <w:rPr>
            <w:rStyle w:val="Hyperlink"/>
          </w:rPr>
          <w:t>https://doi.org/10.21105/joss.01686</w:t>
        </w:r>
      </w:hyperlink>
    </w:p>
    <w:p w14:paraId="3F7CD78D" w14:textId="77777777" w:rsidR="004B4BFD" w:rsidRDefault="00000000">
      <w:pPr>
        <w:pStyle w:val="Bibliography"/>
      </w:pPr>
      <w:bookmarkStart w:id="643" w:name="ref-wilkinson_etal16"/>
      <w:bookmarkEnd w:id="642"/>
      <w:r>
        <w:t xml:space="preserve">Wilkinson, M. D., Dumontier, M., </w:t>
      </w:r>
      <w:proofErr w:type="spellStart"/>
      <w:r>
        <w:t>Aalbersberg</w:t>
      </w:r>
      <w:proofErr w:type="spellEnd"/>
      <w:r>
        <w:t xml:space="preserve">, </w:t>
      </w:r>
      <w:proofErr w:type="spellStart"/>
      <w:r>
        <w:t>Ij</w:t>
      </w:r>
      <w:proofErr w:type="spellEnd"/>
      <w:r>
        <w:t xml:space="preserve">. J., Appleton, G., Axton, M., </w:t>
      </w:r>
      <w:proofErr w:type="spellStart"/>
      <w:r>
        <w:t>Baak</w:t>
      </w:r>
      <w:proofErr w:type="spellEnd"/>
      <w:r>
        <w:t xml:space="preserve">, A., Blomberg, N., </w:t>
      </w:r>
      <w:proofErr w:type="spellStart"/>
      <w:r>
        <w:t>Boiten</w:t>
      </w:r>
      <w:proofErr w:type="spellEnd"/>
      <w:r>
        <w:t xml:space="preserve">, J.-W., da Silva Santos, L. B., </w:t>
      </w:r>
      <w:proofErr w:type="spellStart"/>
      <w:r>
        <w:t>Bourne</w:t>
      </w:r>
      <w:proofErr w:type="spellEnd"/>
      <w:r>
        <w:t xml:space="preserve">, P. E., </w:t>
      </w:r>
      <w:proofErr w:type="spellStart"/>
      <w:r>
        <w:t>Bouwman</w:t>
      </w:r>
      <w:proofErr w:type="spellEnd"/>
      <w:r>
        <w:t xml:space="preserve">, J., Brookes, A. J., Clark, T., </w:t>
      </w:r>
      <w:proofErr w:type="spellStart"/>
      <w:r>
        <w:t>Crosas</w:t>
      </w:r>
      <w:proofErr w:type="spellEnd"/>
      <w:r>
        <w:t xml:space="preserve">, M., </w:t>
      </w:r>
      <w:proofErr w:type="spellStart"/>
      <w:r>
        <w:t>Dillo</w:t>
      </w:r>
      <w:proofErr w:type="spellEnd"/>
      <w:r>
        <w:t xml:space="preserve">, I., </w:t>
      </w:r>
      <w:proofErr w:type="spellStart"/>
      <w:r>
        <w:t>Dumon</w:t>
      </w:r>
      <w:proofErr w:type="spellEnd"/>
      <w:r>
        <w:t xml:space="preserve">, O., Edmunds, S., </w:t>
      </w:r>
      <w:proofErr w:type="spellStart"/>
      <w:r>
        <w:t>Evelo</w:t>
      </w:r>
      <w:proofErr w:type="spellEnd"/>
      <w:r>
        <w:t xml:space="preserve">, C. T., </w:t>
      </w:r>
      <w:proofErr w:type="spellStart"/>
      <w:r>
        <w:t>Finkers</w:t>
      </w:r>
      <w:proofErr w:type="spellEnd"/>
      <w:r>
        <w:t xml:space="preserve">, R., … Mons, B. (2016). The FAIR Guiding Principles for scientific data management and stewardship. </w:t>
      </w:r>
      <w:r>
        <w:rPr>
          <w:i/>
          <w:iCs/>
        </w:rPr>
        <w:t>Scientific Data</w:t>
      </w:r>
      <w:r>
        <w:t xml:space="preserve">, </w:t>
      </w:r>
      <w:r>
        <w:rPr>
          <w:i/>
          <w:iCs/>
        </w:rPr>
        <w:t>3</w:t>
      </w:r>
      <w:r>
        <w:t xml:space="preserve">(1), 160018. </w:t>
      </w:r>
      <w:hyperlink r:id="rId45">
        <w:r w:rsidR="004B4BFD">
          <w:rPr>
            <w:rStyle w:val="Hyperlink"/>
          </w:rPr>
          <w:t>https://doi.org/10.1038/sdata.2016.18</w:t>
        </w:r>
      </w:hyperlink>
    </w:p>
    <w:p w14:paraId="33660760" w14:textId="77777777" w:rsidR="004B4BFD" w:rsidRDefault="00000000">
      <w:pPr>
        <w:pStyle w:val="Bibliography"/>
      </w:pPr>
      <w:bookmarkStart w:id="644" w:name="ref-yu_romero24"/>
      <w:bookmarkEnd w:id="643"/>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sidR="004B4BFD">
          <w:rPr>
            <w:rStyle w:val="Hyperlink"/>
          </w:rPr>
          <w:t>https://doi.org/10.1073/pnas.2402802121</w:t>
        </w:r>
      </w:hyperlink>
    </w:p>
    <w:bookmarkEnd w:id="607"/>
    <w:bookmarkEnd w:id="644"/>
    <w:p w14:paraId="6C35CED4" w14:textId="77777777" w:rsidR="004B4BFD" w:rsidRDefault="00000000">
      <w:r>
        <w:br w:type="page"/>
      </w:r>
    </w:p>
    <w:p w14:paraId="674C9CDD" w14:textId="77777777" w:rsidR="004B4BFD" w:rsidRDefault="00000000">
      <w:pPr>
        <w:pStyle w:val="Heading1"/>
      </w:pPr>
      <w:bookmarkStart w:id="645" w:name="table-and-figure-captions"/>
      <w:bookmarkEnd w:id="605"/>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645"/>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0" w:author="jcb2271" w:date="2025-02-07T13:15:00Z" w:initials="JB">
    <w:p w14:paraId="05E716A2" w14:textId="134D9E72" w:rsidR="00761F5D" w:rsidRDefault="00761F5D">
      <w:pPr>
        <w:pStyle w:val="CommentText"/>
      </w:pPr>
      <w:r>
        <w:rPr>
          <w:rStyle w:val="CommentReference"/>
        </w:rPr>
        <w:annotationRef/>
      </w:r>
      <w:r>
        <w:t>Update results</w:t>
      </w:r>
      <w:r w:rsidR="001D4BA5">
        <w:t xml:space="preserve"> and conclusions…</w:t>
      </w:r>
    </w:p>
  </w:comment>
  <w:comment w:id="52" w:author="jcb2271" w:date="2025-03-20T17:19:00Z" w:initials="JB">
    <w:p w14:paraId="1DDFCF4A" w14:textId="5B6A303D" w:rsidR="004475DA" w:rsidRDefault="004475DA">
      <w:pPr>
        <w:pStyle w:val="CommentText"/>
      </w:pPr>
      <w:r>
        <w:rPr>
          <w:rStyle w:val="CommentReference"/>
        </w:rPr>
        <w:annotationRef/>
      </w:r>
      <w:r>
        <w:t>Add some nuance here to conclusions</w:t>
      </w:r>
    </w:p>
  </w:comment>
  <w:comment w:id="464" w:author="jcb2271" w:date="2025-03-20T17:34:00Z" w:initials="JB">
    <w:p w14:paraId="275A1156" w14:textId="01DB8F5C" w:rsidR="001244B7" w:rsidRDefault="001244B7">
      <w:pPr>
        <w:pStyle w:val="CommentText"/>
      </w:pPr>
      <w:r>
        <w:rPr>
          <w:rStyle w:val="CommentReference"/>
        </w:rPr>
        <w:annotationRef/>
      </w:r>
      <w:r>
        <w:t>Add this to OSF</w:t>
      </w:r>
    </w:p>
  </w:comment>
  <w:comment w:id="510" w:author="jcb2271" w:date="2025-03-20T17:38:00Z" w:initials="JB">
    <w:p w14:paraId="0E85FC0D" w14:textId="200544BA"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 xml:space="preserve">Use-cases and how hierarchical data can still be shared synthetically if general utility is the goal (not meta-analysis, </w:t>
      </w:r>
      <w:proofErr w:type="spellStart"/>
      <w:r>
        <w:t>etc</w:t>
      </w:r>
      <w:proofErr w:type="spellEnd"/>
      <w:r>
        <w:t>).</w:t>
      </w:r>
    </w:p>
    <w:p w14:paraId="2986C4E4" w14:textId="602A4124" w:rsidR="00971FC1" w:rsidRDefault="00971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275A1156" w15:done="0"/>
  <w15:commentEx w15:paraId="2986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4B5553" w16cex:dateUtc="2025-02-07T18:15:00Z"/>
  <w16cex:commentExtensible w16cex:durableId="13D4CE44" w16cex:dateUtc="2025-03-20T21:19:00Z"/>
  <w16cex:commentExtensible w16cex:durableId="680297BC" w16cex:dateUtc="2025-03-20T21:34:00Z"/>
  <w16cex:commentExtensible w16cex:durableId="43AF7B5B" w16cex:dateUtc="2025-03-20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275A1156" w16cid:durableId="680297BC"/>
  <w16cid:commentId w16cid:paraId="2986C4E4" w16cid:durableId="43AF7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4C9E9" w14:textId="77777777" w:rsidR="00974D13" w:rsidRDefault="00974D13">
      <w:pPr>
        <w:spacing w:after="0"/>
      </w:pPr>
      <w:r>
        <w:separator/>
      </w:r>
    </w:p>
  </w:endnote>
  <w:endnote w:type="continuationSeparator" w:id="0">
    <w:p w14:paraId="45AE16A8" w14:textId="77777777" w:rsidR="00974D13" w:rsidRDefault="00974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7665C" w:rsidRDefault="00000000" w:rsidP="008E0A73">
        <w:pPr>
          <w:pStyle w:val="Footer"/>
          <w:framePr w:wrap="none" w:vAnchor="text" w:hAnchor="margin" w:xAlign="right" w:y="1"/>
          <w:rPr>
            <w:rStyle w:val="PageNumber"/>
            <w:rFonts w:ascii="Times New Roman" w:hAnsi="Times New Roman" w:cs="Times New Roman"/>
            <w:rPrChange w:id="646" w:author="jcb2271" w:date="2025-02-07T18:39:00Z" w16du:dateUtc="2025-02-07T23:39:00Z">
              <w:rPr>
                <w:rStyle w:val="PageNumber"/>
              </w:rPr>
            </w:rPrChange>
          </w:rPr>
        </w:pPr>
        <w:r w:rsidRPr="00B217B4">
          <w:rPr>
            <w:rStyle w:val="PageNumber"/>
            <w:rFonts w:ascii="Times New Roman" w:hAnsi="Times New Roman" w:cs="Times New Roman"/>
            <w:rPrChange w:id="647" w:author="jcb2271" w:date="2025-02-07T18:39:00Z" w16du:dateUtc="2025-02-07T23:39:00Z">
              <w:rPr>
                <w:rStyle w:val="PageNumber"/>
              </w:rPr>
            </w:rPrChange>
          </w:rPr>
          <w:fldChar w:fldCharType="begin"/>
        </w:r>
        <w:r w:rsidRPr="00B217B4">
          <w:rPr>
            <w:rStyle w:val="PageNumber"/>
            <w:rFonts w:ascii="Times New Roman" w:hAnsi="Times New Roman" w:cs="Times New Roman"/>
            <w:rPrChange w:id="648"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649"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650" w:author="jcb2271" w:date="2025-02-07T18:39:00Z" w16du:dateUtc="2025-02-07T23:39:00Z">
              <w:rPr>
                <w:rStyle w:val="PageNumber"/>
                <w:noProof/>
              </w:rPr>
            </w:rPrChange>
          </w:rPr>
          <w:t>1</w:t>
        </w:r>
        <w:r w:rsidRPr="00B217B4">
          <w:rPr>
            <w:rStyle w:val="PageNumber"/>
            <w:rFonts w:ascii="Times New Roman" w:hAnsi="Times New Roman" w:cs="Times New Roman"/>
            <w:rPrChange w:id="651" w:author="jcb2271" w:date="2025-02-07T18:39:00Z" w16du:dateUtc="2025-02-07T23:39:00Z">
              <w:rPr>
                <w:rStyle w:val="PageNumber"/>
              </w:rPr>
            </w:rPrChange>
          </w:rPr>
          <w:fldChar w:fldCharType="end"/>
        </w:r>
      </w:p>
    </w:sdtContent>
  </w:sdt>
  <w:p w14:paraId="2B161004" w14:textId="77777777" w:rsidR="0097665C" w:rsidRPr="0097665C" w:rsidRDefault="0097665C" w:rsidP="00FD3268">
    <w:pPr>
      <w:pStyle w:val="Footer"/>
      <w:ind w:right="360"/>
      <w:rPr>
        <w:rFonts w:ascii="Times New Roman" w:hAnsi="Times New Roman" w:cs="Times New Roman"/>
        <w:rPrChange w:id="652"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B3787" w14:textId="77777777" w:rsidR="00974D13" w:rsidRDefault="00974D13">
      <w:r>
        <w:separator/>
      </w:r>
    </w:p>
  </w:footnote>
  <w:footnote w:type="continuationSeparator" w:id="0">
    <w:p w14:paraId="52D65681" w14:textId="77777777" w:rsidR="00974D13" w:rsidRDefault="00974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2660"/>
    <w:rsid w:val="00017851"/>
    <w:rsid w:val="0002420D"/>
    <w:rsid w:val="00031333"/>
    <w:rsid w:val="00031ACF"/>
    <w:rsid w:val="000566D0"/>
    <w:rsid w:val="00064AFD"/>
    <w:rsid w:val="00066E99"/>
    <w:rsid w:val="00076FF1"/>
    <w:rsid w:val="00077733"/>
    <w:rsid w:val="00081C4E"/>
    <w:rsid w:val="00082BFE"/>
    <w:rsid w:val="0008361C"/>
    <w:rsid w:val="00087D0F"/>
    <w:rsid w:val="000958BA"/>
    <w:rsid w:val="000B5C04"/>
    <w:rsid w:val="000B7148"/>
    <w:rsid w:val="000D29B5"/>
    <w:rsid w:val="000E5805"/>
    <w:rsid w:val="00100066"/>
    <w:rsid w:val="00100619"/>
    <w:rsid w:val="00106D86"/>
    <w:rsid w:val="001073EA"/>
    <w:rsid w:val="001205A5"/>
    <w:rsid w:val="001244B7"/>
    <w:rsid w:val="00132119"/>
    <w:rsid w:val="00156984"/>
    <w:rsid w:val="0016188C"/>
    <w:rsid w:val="00162957"/>
    <w:rsid w:val="0016795E"/>
    <w:rsid w:val="00170BF1"/>
    <w:rsid w:val="001853DC"/>
    <w:rsid w:val="00187692"/>
    <w:rsid w:val="00190336"/>
    <w:rsid w:val="00190351"/>
    <w:rsid w:val="00195FFF"/>
    <w:rsid w:val="001A1F6F"/>
    <w:rsid w:val="001D4BA5"/>
    <w:rsid w:val="001E4F60"/>
    <w:rsid w:val="001F1370"/>
    <w:rsid w:val="00213601"/>
    <w:rsid w:val="00214B61"/>
    <w:rsid w:val="0024161C"/>
    <w:rsid w:val="00247CEA"/>
    <w:rsid w:val="002533B6"/>
    <w:rsid w:val="002539AF"/>
    <w:rsid w:val="00254C64"/>
    <w:rsid w:val="0026322E"/>
    <w:rsid w:val="0026657C"/>
    <w:rsid w:val="00273A05"/>
    <w:rsid w:val="00294FA3"/>
    <w:rsid w:val="002C4C29"/>
    <w:rsid w:val="003017F0"/>
    <w:rsid w:val="00303C0E"/>
    <w:rsid w:val="00313CC3"/>
    <w:rsid w:val="00326F2A"/>
    <w:rsid w:val="00330B66"/>
    <w:rsid w:val="00352D3F"/>
    <w:rsid w:val="00361402"/>
    <w:rsid w:val="00364B57"/>
    <w:rsid w:val="00367155"/>
    <w:rsid w:val="003727CF"/>
    <w:rsid w:val="00375AF2"/>
    <w:rsid w:val="00384E84"/>
    <w:rsid w:val="003B283C"/>
    <w:rsid w:val="003B37C4"/>
    <w:rsid w:val="003B6150"/>
    <w:rsid w:val="003D706B"/>
    <w:rsid w:val="003E093D"/>
    <w:rsid w:val="003E27B5"/>
    <w:rsid w:val="003E2FA5"/>
    <w:rsid w:val="003F3E9A"/>
    <w:rsid w:val="00402E9F"/>
    <w:rsid w:val="00407191"/>
    <w:rsid w:val="0041121E"/>
    <w:rsid w:val="00420EB9"/>
    <w:rsid w:val="00423954"/>
    <w:rsid w:val="00424E86"/>
    <w:rsid w:val="00425149"/>
    <w:rsid w:val="00426266"/>
    <w:rsid w:val="00431A0E"/>
    <w:rsid w:val="004475DA"/>
    <w:rsid w:val="00467367"/>
    <w:rsid w:val="004740FB"/>
    <w:rsid w:val="00475917"/>
    <w:rsid w:val="00475F0A"/>
    <w:rsid w:val="00485934"/>
    <w:rsid w:val="004966E0"/>
    <w:rsid w:val="004A412C"/>
    <w:rsid w:val="004A6775"/>
    <w:rsid w:val="004B3D36"/>
    <w:rsid w:val="004B4BFD"/>
    <w:rsid w:val="004B64F0"/>
    <w:rsid w:val="004C3F81"/>
    <w:rsid w:val="004C5BF5"/>
    <w:rsid w:val="004D5B48"/>
    <w:rsid w:val="004E1328"/>
    <w:rsid w:val="004F4E88"/>
    <w:rsid w:val="005034F3"/>
    <w:rsid w:val="0050570E"/>
    <w:rsid w:val="00510A8C"/>
    <w:rsid w:val="00512E2D"/>
    <w:rsid w:val="00516493"/>
    <w:rsid w:val="00527A0B"/>
    <w:rsid w:val="00532A8D"/>
    <w:rsid w:val="00537DFD"/>
    <w:rsid w:val="00551007"/>
    <w:rsid w:val="005555EE"/>
    <w:rsid w:val="005570DA"/>
    <w:rsid w:val="00561C59"/>
    <w:rsid w:val="00582363"/>
    <w:rsid w:val="0058305E"/>
    <w:rsid w:val="00590D9A"/>
    <w:rsid w:val="005A352E"/>
    <w:rsid w:val="005B4C3A"/>
    <w:rsid w:val="005B5FB4"/>
    <w:rsid w:val="005C4CDF"/>
    <w:rsid w:val="005C5CD4"/>
    <w:rsid w:val="005D2E04"/>
    <w:rsid w:val="005E3C14"/>
    <w:rsid w:val="005E611F"/>
    <w:rsid w:val="0062563E"/>
    <w:rsid w:val="0063066D"/>
    <w:rsid w:val="006330BD"/>
    <w:rsid w:val="006335F6"/>
    <w:rsid w:val="0063556F"/>
    <w:rsid w:val="00637FB7"/>
    <w:rsid w:val="0064093E"/>
    <w:rsid w:val="00640D41"/>
    <w:rsid w:val="00642301"/>
    <w:rsid w:val="006507BA"/>
    <w:rsid w:val="0066203D"/>
    <w:rsid w:val="0068027A"/>
    <w:rsid w:val="00681C58"/>
    <w:rsid w:val="00685F2A"/>
    <w:rsid w:val="006A079B"/>
    <w:rsid w:val="006A2728"/>
    <w:rsid w:val="006A6926"/>
    <w:rsid w:val="006B47CB"/>
    <w:rsid w:val="006C3194"/>
    <w:rsid w:val="006C4005"/>
    <w:rsid w:val="006D187B"/>
    <w:rsid w:val="006D3902"/>
    <w:rsid w:val="006E7BD3"/>
    <w:rsid w:val="006F2B79"/>
    <w:rsid w:val="007031CB"/>
    <w:rsid w:val="0070451A"/>
    <w:rsid w:val="007214D7"/>
    <w:rsid w:val="007217CE"/>
    <w:rsid w:val="00721A81"/>
    <w:rsid w:val="0074709F"/>
    <w:rsid w:val="00754863"/>
    <w:rsid w:val="00761F5D"/>
    <w:rsid w:val="007713D8"/>
    <w:rsid w:val="00775E82"/>
    <w:rsid w:val="00782756"/>
    <w:rsid w:val="007851E3"/>
    <w:rsid w:val="00787D52"/>
    <w:rsid w:val="0079087B"/>
    <w:rsid w:val="00795602"/>
    <w:rsid w:val="007F199E"/>
    <w:rsid w:val="007F551C"/>
    <w:rsid w:val="007F7606"/>
    <w:rsid w:val="00801C86"/>
    <w:rsid w:val="00805D08"/>
    <w:rsid w:val="0081090A"/>
    <w:rsid w:val="0081189E"/>
    <w:rsid w:val="0083063B"/>
    <w:rsid w:val="00831AF9"/>
    <w:rsid w:val="008332EB"/>
    <w:rsid w:val="00833991"/>
    <w:rsid w:val="00852E58"/>
    <w:rsid w:val="00870540"/>
    <w:rsid w:val="00897EC7"/>
    <w:rsid w:val="008B4A34"/>
    <w:rsid w:val="008D6191"/>
    <w:rsid w:val="008E2E29"/>
    <w:rsid w:val="008F76F3"/>
    <w:rsid w:val="0090052E"/>
    <w:rsid w:val="00907B6F"/>
    <w:rsid w:val="00912D67"/>
    <w:rsid w:val="0092325F"/>
    <w:rsid w:val="00925193"/>
    <w:rsid w:val="00945F2C"/>
    <w:rsid w:val="0095264C"/>
    <w:rsid w:val="0096017A"/>
    <w:rsid w:val="00971FC1"/>
    <w:rsid w:val="00974D13"/>
    <w:rsid w:val="00975120"/>
    <w:rsid w:val="0097665C"/>
    <w:rsid w:val="00991706"/>
    <w:rsid w:val="009A3696"/>
    <w:rsid w:val="009A755E"/>
    <w:rsid w:val="009A7D31"/>
    <w:rsid w:val="009C5CB8"/>
    <w:rsid w:val="009E09F0"/>
    <w:rsid w:val="009E33F1"/>
    <w:rsid w:val="009F63C3"/>
    <w:rsid w:val="00A15424"/>
    <w:rsid w:val="00A422CB"/>
    <w:rsid w:val="00A53F73"/>
    <w:rsid w:val="00A75949"/>
    <w:rsid w:val="00A901F4"/>
    <w:rsid w:val="00A92196"/>
    <w:rsid w:val="00AA04E1"/>
    <w:rsid w:val="00AA39A6"/>
    <w:rsid w:val="00AB5538"/>
    <w:rsid w:val="00AC22B9"/>
    <w:rsid w:val="00AC7CB9"/>
    <w:rsid w:val="00AE2939"/>
    <w:rsid w:val="00AF1260"/>
    <w:rsid w:val="00AF2584"/>
    <w:rsid w:val="00AF2854"/>
    <w:rsid w:val="00AF30DF"/>
    <w:rsid w:val="00B074D9"/>
    <w:rsid w:val="00B07C7A"/>
    <w:rsid w:val="00B13D7B"/>
    <w:rsid w:val="00B1514D"/>
    <w:rsid w:val="00B20962"/>
    <w:rsid w:val="00B217B4"/>
    <w:rsid w:val="00B32805"/>
    <w:rsid w:val="00B35136"/>
    <w:rsid w:val="00B45B1A"/>
    <w:rsid w:val="00B501C2"/>
    <w:rsid w:val="00B55032"/>
    <w:rsid w:val="00BB412C"/>
    <w:rsid w:val="00BB71E4"/>
    <w:rsid w:val="00BB7CC7"/>
    <w:rsid w:val="00BC6072"/>
    <w:rsid w:val="00BC6DFC"/>
    <w:rsid w:val="00BC7D68"/>
    <w:rsid w:val="00BE0182"/>
    <w:rsid w:val="00BE6F88"/>
    <w:rsid w:val="00BF483A"/>
    <w:rsid w:val="00C04594"/>
    <w:rsid w:val="00C06E6E"/>
    <w:rsid w:val="00C1005C"/>
    <w:rsid w:val="00C142FA"/>
    <w:rsid w:val="00C157DB"/>
    <w:rsid w:val="00C24F46"/>
    <w:rsid w:val="00C26ADC"/>
    <w:rsid w:val="00C41B77"/>
    <w:rsid w:val="00C5286C"/>
    <w:rsid w:val="00C60B0B"/>
    <w:rsid w:val="00C6154A"/>
    <w:rsid w:val="00C63EB7"/>
    <w:rsid w:val="00C72C88"/>
    <w:rsid w:val="00C879D4"/>
    <w:rsid w:val="00C94198"/>
    <w:rsid w:val="00C958C2"/>
    <w:rsid w:val="00CA3FB5"/>
    <w:rsid w:val="00CB0424"/>
    <w:rsid w:val="00CC0009"/>
    <w:rsid w:val="00CD7501"/>
    <w:rsid w:val="00CE35AF"/>
    <w:rsid w:val="00CF4DF6"/>
    <w:rsid w:val="00D01DA3"/>
    <w:rsid w:val="00D16A40"/>
    <w:rsid w:val="00D21CA2"/>
    <w:rsid w:val="00D24EB1"/>
    <w:rsid w:val="00D42311"/>
    <w:rsid w:val="00D61079"/>
    <w:rsid w:val="00D759AB"/>
    <w:rsid w:val="00D77346"/>
    <w:rsid w:val="00D911A9"/>
    <w:rsid w:val="00D91300"/>
    <w:rsid w:val="00DA5D60"/>
    <w:rsid w:val="00DB44F4"/>
    <w:rsid w:val="00DC0A9B"/>
    <w:rsid w:val="00DD39DB"/>
    <w:rsid w:val="00DD5C66"/>
    <w:rsid w:val="00DE4DB1"/>
    <w:rsid w:val="00DF6460"/>
    <w:rsid w:val="00DF761C"/>
    <w:rsid w:val="00E21D60"/>
    <w:rsid w:val="00E22146"/>
    <w:rsid w:val="00E24D06"/>
    <w:rsid w:val="00E27A2B"/>
    <w:rsid w:val="00E36531"/>
    <w:rsid w:val="00E56E35"/>
    <w:rsid w:val="00E56EDC"/>
    <w:rsid w:val="00E66DC2"/>
    <w:rsid w:val="00E95623"/>
    <w:rsid w:val="00EA4A38"/>
    <w:rsid w:val="00EA6580"/>
    <w:rsid w:val="00EA7B9E"/>
    <w:rsid w:val="00EB7B3A"/>
    <w:rsid w:val="00ED2207"/>
    <w:rsid w:val="00ED5742"/>
    <w:rsid w:val="00ED689C"/>
    <w:rsid w:val="00ED6E42"/>
    <w:rsid w:val="00EF5E53"/>
    <w:rsid w:val="00F11732"/>
    <w:rsid w:val="00F175BF"/>
    <w:rsid w:val="00F4755E"/>
    <w:rsid w:val="00F5491A"/>
    <w:rsid w:val="00F55CED"/>
    <w:rsid w:val="00F562C5"/>
    <w:rsid w:val="00F63746"/>
    <w:rsid w:val="00F66247"/>
    <w:rsid w:val="00F80347"/>
    <w:rsid w:val="00F82AA9"/>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31</Pages>
  <Words>9353</Words>
  <Characters>53313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56</cp:revision>
  <dcterms:created xsi:type="dcterms:W3CDTF">2025-03-22T19:52:00Z</dcterms:created>
  <dcterms:modified xsi:type="dcterms:W3CDTF">2025-04-18T18:38:00Z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