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4C6487" w14:textId="55EB9C02" w:rsidR="004B4BFD" w:rsidRDefault="00156984">
      <w:pPr>
        <w:pStyle w:val="Title"/>
      </w:pPr>
      <w:ins w:id="0" w:author="Author">
        <w:r>
          <w:t>Using</w:t>
        </w:r>
        <w:r w:rsidR="0002420D" w:rsidRPr="0002420D">
          <w:t xml:space="preserve"> Synthetic Data in Communication Sciences and Disorders</w:t>
        </w:r>
        <w:r>
          <w:t xml:space="preserve"> to Promote Transparency and Reproducibility</w:t>
        </w:r>
      </w:ins>
    </w:p>
    <w:p w14:paraId="30B99C22" w14:textId="77777777" w:rsidR="004B4BFD" w:rsidRDefault="00000000">
      <w:pPr>
        <w:pStyle w:val="Author"/>
      </w:pPr>
      <w:r>
        <w:t>James C. Borders</w:t>
      </w:r>
      <w:r>
        <w:rPr>
          <w:vertAlign w:val="superscript"/>
        </w:rPr>
        <w:t>1</w:t>
      </w:r>
      <w:r>
        <w:t>, Austin Thompson</w:t>
      </w:r>
      <w:r>
        <w:rPr>
          <w:vertAlign w:val="superscript"/>
        </w:rPr>
        <w:t>2</w:t>
      </w:r>
      <w:r>
        <w:t>, &amp; Elaine Kearney</w:t>
      </w:r>
      <w:r>
        <w:rPr>
          <w:vertAlign w:val="superscript"/>
        </w:rPr>
        <w:t>3,4</w:t>
      </w:r>
    </w:p>
    <w:p w14:paraId="5BA79F63" w14:textId="0C8A87BF" w:rsidR="004B4BFD" w:rsidRDefault="00000000">
      <w:pPr>
        <w:pStyle w:val="Compact"/>
        <w:numPr>
          <w:ilvl w:val="0"/>
          <w:numId w:val="13"/>
        </w:numPr>
      </w:pPr>
      <w:r>
        <w:t xml:space="preserve">Department of </w:t>
      </w:r>
      <w:ins w:id="1" w:author="Author">
        <w:r w:rsidR="00F66247">
          <w:t xml:space="preserve">Speech, Language, </w:t>
        </w:r>
        <w:r w:rsidR="000566D0">
          <w:t>and</w:t>
        </w:r>
        <w:r w:rsidR="00F66247">
          <w:t xml:space="preserve"> Hearing Sciences</w:t>
        </w:r>
      </w:ins>
      <w:r>
        <w:t xml:space="preserve">, </w:t>
      </w:r>
      <w:ins w:id="2" w:author="Author">
        <w:r w:rsidR="00F66247">
          <w:t>Boston</w:t>
        </w:r>
      </w:ins>
      <w:r>
        <w:t xml:space="preserve"> University</w:t>
      </w:r>
    </w:p>
    <w:p w14:paraId="489A8D67" w14:textId="77777777" w:rsidR="004B4BFD" w:rsidRDefault="00000000">
      <w:pPr>
        <w:pStyle w:val="Compact"/>
        <w:numPr>
          <w:ilvl w:val="0"/>
          <w:numId w:val="13"/>
        </w:numPr>
      </w:pPr>
      <w:r>
        <w:t>Department of Communication Sciences and Disorders, University of Houston</w:t>
      </w:r>
    </w:p>
    <w:p w14:paraId="6C2F8C98" w14:textId="77777777" w:rsidR="004B4BFD" w:rsidRDefault="00000000">
      <w:pPr>
        <w:pStyle w:val="Compact"/>
        <w:numPr>
          <w:ilvl w:val="0"/>
          <w:numId w:val="13"/>
        </w:numPr>
      </w:pPr>
      <w:r>
        <w:t>School of Health and Rehabilitation Sciences, University of Queensland, Brisbane, Australia</w:t>
      </w:r>
    </w:p>
    <w:p w14:paraId="77319DCC" w14:textId="77777777" w:rsidR="004B4BFD" w:rsidRDefault="00000000">
      <w:pPr>
        <w:pStyle w:val="Compact"/>
        <w:numPr>
          <w:ilvl w:val="0"/>
          <w:numId w:val="13"/>
        </w:numPr>
      </w:pPr>
      <w:r>
        <w:t>Department of Speech Pathology, Princess Alexandra Hospital, Brisbane, Australia</w:t>
      </w:r>
    </w:p>
    <w:p w14:paraId="457FA19B" w14:textId="77777777" w:rsidR="004B4BFD" w:rsidRDefault="004B4BFD">
      <w:pPr>
        <w:pStyle w:val="noIndentParagraph"/>
      </w:pPr>
    </w:p>
    <w:p w14:paraId="4C6792F2" w14:textId="77777777" w:rsidR="004B4BFD" w:rsidRDefault="00000000">
      <w:pPr>
        <w:pStyle w:val="noIndentParagraph"/>
      </w:pPr>
      <w:r>
        <w:rPr>
          <w:b/>
          <w:bCs/>
        </w:rPr>
        <w:t>Disclosures</w:t>
      </w:r>
      <w:r>
        <w:t>:</w:t>
      </w:r>
      <w:r>
        <w:br/>
        <w:t>The authors have no financial or non-financial disclosures.</w:t>
      </w:r>
    </w:p>
    <w:p w14:paraId="3C7D2D60" w14:textId="77777777" w:rsidR="004B4BFD" w:rsidRDefault="004B4BFD">
      <w:pPr>
        <w:pStyle w:val="noIndentParagraph"/>
      </w:pPr>
    </w:p>
    <w:p w14:paraId="29427F16" w14:textId="0DFEF253" w:rsidR="004B4BFD" w:rsidRDefault="00000000">
      <w:pPr>
        <w:pStyle w:val="noIndentParagraph"/>
      </w:pPr>
      <w:r>
        <w:rPr>
          <w:b/>
          <w:bCs/>
        </w:rPr>
        <w:t>Corresponding Author</w:t>
      </w:r>
      <w:r>
        <w:t>:</w:t>
      </w:r>
      <w:r>
        <w:br/>
        <w:t>James C. Borders, PhD, CCC-SLP</w:t>
      </w:r>
    </w:p>
    <w:p w14:paraId="77124635" w14:textId="77777777" w:rsidR="004B4BFD" w:rsidRDefault="004B4BFD">
      <w:pPr>
        <w:pStyle w:val="noIndentParagraph"/>
      </w:pPr>
    </w:p>
    <w:p w14:paraId="63C29E9A" w14:textId="77777777" w:rsidR="003D18DC" w:rsidRDefault="003D18DC">
      <w:pPr>
        <w:pStyle w:val="noIndentParagraph"/>
      </w:pPr>
    </w:p>
    <w:p w14:paraId="131C4995" w14:textId="77777777" w:rsidR="004B4BFD" w:rsidRDefault="00000000">
      <w:pPr>
        <w:pStyle w:val="noIndentParagraph"/>
      </w:pPr>
      <w:r>
        <w:rPr>
          <w:b/>
          <w:bCs/>
        </w:rPr>
        <w:t>Authorship Contributions</w:t>
      </w:r>
      <w:r>
        <w:t xml:space="preserve"> (</w:t>
      </w:r>
      <w:proofErr w:type="spellStart"/>
      <w:r>
        <w:t>CRediT</w:t>
      </w:r>
      <w:proofErr w:type="spellEnd"/>
      <w:r>
        <w:t xml:space="preserve"> taxonomy - https://casrai.org/credit/)</w:t>
      </w:r>
      <w:r>
        <w:br/>
      </w:r>
      <w:r>
        <w:rPr>
          <w:i/>
          <w:iCs/>
        </w:rPr>
        <w:t>Author Roles</w:t>
      </w:r>
      <w:r>
        <w:t xml:space="preserve">: </w:t>
      </w:r>
      <w:r>
        <w:rPr>
          <w:vertAlign w:val="superscript"/>
        </w:rPr>
        <w:t>1</w:t>
      </w:r>
      <w:r>
        <w:t xml:space="preserve">conceptualization, </w:t>
      </w:r>
      <w:r>
        <w:rPr>
          <w:vertAlign w:val="superscript"/>
        </w:rPr>
        <w:t>2</w:t>
      </w:r>
      <w:r>
        <w:t xml:space="preserve">data curation, </w:t>
      </w:r>
      <w:r>
        <w:rPr>
          <w:vertAlign w:val="superscript"/>
        </w:rPr>
        <w:t>3</w:t>
      </w:r>
      <w:r>
        <w:t xml:space="preserve">formal analysis, </w:t>
      </w:r>
      <w:r>
        <w:rPr>
          <w:vertAlign w:val="superscript"/>
        </w:rPr>
        <w:t>4</w:t>
      </w:r>
      <w:r>
        <w:t xml:space="preserve">funding acquisition, </w:t>
      </w:r>
      <w:r>
        <w:rPr>
          <w:vertAlign w:val="superscript"/>
        </w:rPr>
        <w:t>5</w:t>
      </w:r>
      <w:r>
        <w:t xml:space="preserve">investigation, </w:t>
      </w:r>
      <w:r>
        <w:rPr>
          <w:vertAlign w:val="superscript"/>
        </w:rPr>
        <w:t>6</w:t>
      </w:r>
      <w:r>
        <w:t xml:space="preserve">methodology, </w:t>
      </w:r>
      <w:r>
        <w:rPr>
          <w:vertAlign w:val="superscript"/>
        </w:rPr>
        <w:t>7</w:t>
      </w:r>
      <w:r>
        <w:t xml:space="preserve">project administration, </w:t>
      </w:r>
      <w:r>
        <w:rPr>
          <w:vertAlign w:val="superscript"/>
        </w:rPr>
        <w:t>8</w:t>
      </w:r>
      <w:r>
        <w:t xml:space="preserve">resources, </w:t>
      </w:r>
      <w:r>
        <w:rPr>
          <w:vertAlign w:val="superscript"/>
        </w:rPr>
        <w:t>9</w:t>
      </w:r>
      <w:r>
        <w:t xml:space="preserve">software, </w:t>
      </w:r>
      <w:r>
        <w:rPr>
          <w:vertAlign w:val="superscript"/>
        </w:rPr>
        <w:t>10</w:t>
      </w:r>
      <w:r>
        <w:t xml:space="preserve">supervision, </w:t>
      </w:r>
      <w:r>
        <w:rPr>
          <w:vertAlign w:val="superscript"/>
        </w:rPr>
        <w:t>11</w:t>
      </w:r>
      <w:r>
        <w:t xml:space="preserve">validation, </w:t>
      </w:r>
      <w:r>
        <w:rPr>
          <w:vertAlign w:val="superscript"/>
        </w:rPr>
        <w:t>12</w:t>
      </w:r>
      <w:r>
        <w:t xml:space="preserve">visualization, </w:t>
      </w:r>
      <w:r>
        <w:rPr>
          <w:vertAlign w:val="superscript"/>
        </w:rPr>
        <w:t>13</w:t>
      </w:r>
      <w:r>
        <w:t xml:space="preserve">writing – original draft, </w:t>
      </w:r>
      <w:r>
        <w:rPr>
          <w:vertAlign w:val="superscript"/>
        </w:rPr>
        <w:t>14</w:t>
      </w:r>
      <w:r>
        <w:t>writing – reviewing &amp; editing</w:t>
      </w:r>
    </w:p>
    <w:p w14:paraId="3F3F8304" w14:textId="77777777" w:rsidR="004B4BFD" w:rsidRDefault="00000000">
      <w:pPr>
        <w:pStyle w:val="noIndentParagraph"/>
      </w:pPr>
      <w:r>
        <w:t>JCB: 1, 2, 3, 6, 9, 12, 13</w:t>
      </w:r>
      <w:r>
        <w:br/>
      </w:r>
      <w:r>
        <w:lastRenderedPageBreak/>
        <w:t>AT: 1, 2, 3, 6, 9, 11, 12, 14</w:t>
      </w:r>
      <w:r>
        <w:br/>
        <w:t>EK: 1, 2, 3, 6, 9, 11, 12, 14</w:t>
      </w:r>
    </w:p>
    <w:p w14:paraId="0291F88A" w14:textId="77777777" w:rsidR="004B4BFD" w:rsidDel="00A92196" w:rsidRDefault="004B4BFD">
      <w:pPr>
        <w:pStyle w:val="noIndentParagraph"/>
        <w:rPr>
          <w:del w:id="3" w:author="Author"/>
        </w:rPr>
      </w:pPr>
    </w:p>
    <w:p w14:paraId="34F86F92" w14:textId="227FC190" w:rsidR="004B4BFD" w:rsidDel="00A92196" w:rsidRDefault="00000000">
      <w:pPr>
        <w:pStyle w:val="noIndentParagraph"/>
        <w:rPr>
          <w:del w:id="4" w:author="Author"/>
        </w:rPr>
      </w:pPr>
      <w:del w:id="5" w:author="Author">
        <w:r w:rsidDel="00A92196">
          <w:rPr>
            <w:b/>
            <w:bCs/>
          </w:rPr>
          <w:delText>Funding</w:delText>
        </w:r>
        <w:r w:rsidDel="00A92196">
          <w:delText>: None.</w:delText>
        </w:r>
      </w:del>
    </w:p>
    <w:p w14:paraId="39DCF8AD" w14:textId="77777777" w:rsidR="004B4BFD" w:rsidRDefault="004B4BFD">
      <w:pPr>
        <w:pStyle w:val="noIndentParagraph"/>
      </w:pPr>
    </w:p>
    <w:p w14:paraId="6D3CDE03" w14:textId="77777777" w:rsidR="004B4BFD" w:rsidRDefault="00000000">
      <w:pPr>
        <w:pStyle w:val="noIndentParagraph"/>
      </w:pPr>
      <w:r>
        <w:rPr>
          <w:b/>
          <w:bCs/>
        </w:rPr>
        <w:t>Ethical Approval</w:t>
      </w:r>
      <w:r>
        <w:t>: This study was deemed exempt by the Human Research Ethics Committee at the University of Queensland (#2024/HE001484).</w:t>
      </w:r>
    </w:p>
    <w:p w14:paraId="531DF8C6" w14:textId="77777777" w:rsidR="004B4BFD" w:rsidRDefault="004B4BFD">
      <w:pPr>
        <w:pStyle w:val="noIndentParagraph"/>
      </w:pPr>
    </w:p>
    <w:p w14:paraId="3FDD9C1F" w14:textId="77777777" w:rsidR="004B4BFD" w:rsidDel="00A92196" w:rsidRDefault="00000000">
      <w:pPr>
        <w:pStyle w:val="noIndentParagraph"/>
        <w:rPr>
          <w:del w:id="6" w:author="Author"/>
        </w:rPr>
      </w:pPr>
      <w:r>
        <w:rPr>
          <w:b/>
          <w:bCs/>
        </w:rPr>
        <w:t>Keywords</w:t>
      </w:r>
      <w:r>
        <w:t>: Open data; Reproducibility; Meta-science; Communication sciences and disorders</w:t>
      </w:r>
    </w:p>
    <w:p w14:paraId="33BB2316" w14:textId="77777777" w:rsidR="004B4BFD" w:rsidRDefault="004B4BFD">
      <w:pPr>
        <w:pStyle w:val="noIndentParagraph"/>
      </w:pPr>
    </w:p>
    <w:p w14:paraId="2D3DC3F5" w14:textId="2769A0D3" w:rsidR="004B4BFD" w:rsidDel="00A92196" w:rsidRDefault="00000000">
      <w:pPr>
        <w:pStyle w:val="noIndentParagraph"/>
        <w:rPr>
          <w:del w:id="7" w:author="Author"/>
        </w:rPr>
      </w:pPr>
      <w:del w:id="8" w:author="Author">
        <w:r w:rsidDel="00A92196">
          <w:rPr>
            <w:b/>
            <w:bCs/>
          </w:rPr>
          <w:delText>Study Preregistration and Data Availability</w:delText>
        </w:r>
        <w:r w:rsidDel="00A92196">
          <w:delText>: The study preregistration (https://osf.io/vhgq2) and associated data and analysis scripts (https://osf.io/yhkqf/) are publicly available on the Open Science Framework.</w:delText>
        </w:r>
      </w:del>
    </w:p>
    <w:p w14:paraId="359353FD" w14:textId="77777777" w:rsidR="004B4BFD" w:rsidRDefault="00000000">
      <w:r>
        <w:br w:type="page"/>
      </w:r>
    </w:p>
    <w:p w14:paraId="7009DD69" w14:textId="77777777" w:rsidR="004B4BFD" w:rsidRDefault="00000000">
      <w:pPr>
        <w:pStyle w:val="Heading1"/>
      </w:pPr>
      <w:bookmarkStart w:id="9" w:name="abstract"/>
      <w:r>
        <w:lastRenderedPageBreak/>
        <w:t>Abstract</w:t>
      </w:r>
    </w:p>
    <w:p w14:paraId="457FF071" w14:textId="3BE30DA8" w:rsidR="004B4BFD" w:rsidRDefault="00000000">
      <w:pPr>
        <w:pStyle w:val="noIndentParagraph"/>
      </w:pPr>
      <w:r>
        <w:rPr>
          <w:b/>
          <w:bCs/>
        </w:rPr>
        <w:t>Purpose</w:t>
      </w:r>
      <w:r>
        <w:t xml:space="preserve">: Reproducibility is a core principle of science and access to a study’s data is essential to reproduce its findings. However, data sharing is uncommon in the field of Communication Sciences and Disorders (CSD), often due to concerns related to privacy and disclosure risks. Synthetic data offers a potential solution to this barrier by generating artificial datasets that do not represent real individuals yet retain statistical properties and relationships from the original data. This study </w:t>
      </w:r>
      <w:del w:id="10" w:author="Author">
        <w:r w:rsidDel="00F95EF8">
          <w:delText xml:space="preserve">evaluates </w:delText>
        </w:r>
      </w:del>
      <w:ins w:id="11" w:author="Author">
        <w:r w:rsidR="00F95EF8">
          <w:t xml:space="preserve">aimed to explore the feasibility and preliminary utility of </w:t>
        </w:r>
      </w:ins>
      <w:del w:id="12" w:author="Author">
        <w:r w:rsidDel="00F95EF8">
          <w:delText xml:space="preserve">the performance of </w:delText>
        </w:r>
      </w:del>
      <w:r>
        <w:t xml:space="preserve">synthetic data </w:t>
      </w:r>
      <w:ins w:id="13" w:author="Author">
        <w:r w:rsidR="00F95EF8" w:rsidRPr="00F95EF8">
          <w:t>promote transparency and reproducibility in the field of CSD</w:t>
        </w:r>
        <w:r w:rsidR="00F95EF8">
          <w:t>.</w:t>
        </w:r>
      </w:ins>
      <w:del w:id="14" w:author="Author">
        <w:r w:rsidDel="00F95EF8">
          <w:delText>generation using open data from previously published studies across the American Speech-Language-Hearing Association (ASHA) ‘Big Nine’ domains.</w:delText>
        </w:r>
      </w:del>
    </w:p>
    <w:p w14:paraId="5837FD16" w14:textId="63BFF9AF" w:rsidR="004B4BFD" w:rsidRDefault="00000000">
      <w:pPr>
        <w:pStyle w:val="noIndentParagraph"/>
      </w:pPr>
      <w:r>
        <w:rPr>
          <w:b/>
          <w:bCs/>
        </w:rPr>
        <w:t>Method</w:t>
      </w:r>
      <w:r>
        <w:t xml:space="preserve">: </w:t>
      </w:r>
      <w:ins w:id="15" w:author="Author">
        <w:r w:rsidR="00847AFE">
          <w:t>Ten o</w:t>
        </w:r>
      </w:ins>
      <w:del w:id="16" w:author="Author">
        <w:r w:rsidDel="00847AFE">
          <w:delText>O</w:delText>
        </w:r>
      </w:del>
      <w:r>
        <w:t xml:space="preserve">pen datasets were obtained from previously published research within the </w:t>
      </w:r>
      <w:ins w:id="17" w:author="Author">
        <w:r w:rsidR="00F95EF8" w:rsidRPr="00F95EF8">
          <w:t>American Speech-Language-Hearing Association</w:t>
        </w:r>
        <w:r w:rsidR="00F95EF8" w:rsidRPr="00F95EF8" w:rsidDel="00F95EF8">
          <w:t xml:space="preserve"> </w:t>
        </w:r>
        <w:r w:rsidR="00BC6DFC">
          <w:t xml:space="preserve">‘Big Nine’ </w:t>
        </w:r>
      </w:ins>
      <w:del w:id="18" w:author="Author">
        <w:r w:rsidDel="00F95EF8">
          <w:delText xml:space="preserve">ASHA </w:delText>
        </w:r>
      </w:del>
      <w:r>
        <w:t xml:space="preserve">domains </w:t>
      </w:r>
      <w:ins w:id="19" w:author="Author">
        <w:r w:rsidR="00BC6DFC">
          <w:t>(</w:t>
        </w:r>
      </w:ins>
      <w:del w:id="20" w:author="Author">
        <w:r w:rsidDel="00BC6DFC">
          <w:delText xml:space="preserve">of </w:delText>
        </w:r>
      </w:del>
      <w:r>
        <w:t>articulation, cognition, communication, fluency, hearing, language, social communication, voice and resonance, and swallowing</w:t>
      </w:r>
      <w:ins w:id="21" w:author="Author">
        <w:r w:rsidR="00BC6DFC">
          <w:t>) across a range of study outcomes and designs</w:t>
        </w:r>
      </w:ins>
      <w:r>
        <w:t xml:space="preserve">. Synthetic datasets were generated with the </w:t>
      </w:r>
      <w:r>
        <w:rPr>
          <w:i/>
          <w:iCs/>
        </w:rPr>
        <w:t>synthpop</w:t>
      </w:r>
      <w:r>
        <w:t xml:space="preserve"> R package. </w:t>
      </w:r>
      <w:ins w:id="22" w:author="Author">
        <w:r w:rsidR="00A901F4">
          <w:t xml:space="preserve">General utility was assessed </w:t>
        </w:r>
        <w:r w:rsidR="00FE53B1">
          <w:t>visually</w:t>
        </w:r>
        <w:r w:rsidR="00BE0182">
          <w:t xml:space="preserve"> and</w:t>
        </w:r>
        <w:r w:rsidR="00FE53B1">
          <w:t xml:space="preserve"> with</w:t>
        </w:r>
        <w:r w:rsidR="00BE0182">
          <w:t xml:space="preserve"> the </w:t>
        </w:r>
        <w:r w:rsidR="00BE0182" w:rsidRPr="00BE0182">
          <w:t>standardized ratio of the propensity mean squared error (</w:t>
        </w:r>
        <w:proofErr w:type="spellStart"/>
        <w:r w:rsidR="00BE0182" w:rsidRPr="00BE0182">
          <w:rPr>
            <w:i/>
            <w:iCs/>
          </w:rPr>
          <w:t>S_pMSE</w:t>
        </w:r>
        <w:proofErr w:type="spellEnd"/>
        <w:r w:rsidR="00BE0182" w:rsidRPr="00BE0182">
          <w:t>)</w:t>
        </w:r>
        <w:r w:rsidR="00BE0182">
          <w:t xml:space="preserve">. Specific utility </w:t>
        </w:r>
        <w:r w:rsidR="00064AFD" w:rsidRPr="00064AFD">
          <w:t>assesse</w:t>
        </w:r>
        <w:r w:rsidR="00064AFD">
          <w:t>d</w:t>
        </w:r>
        <w:r w:rsidR="00064AFD" w:rsidRPr="00064AFD">
          <w:t xml:space="preserve"> whether inferential relationships from the original </w:t>
        </w:r>
        <w:r w:rsidR="00064AFD">
          <w:t>data</w:t>
        </w:r>
        <w:r w:rsidR="00064AFD" w:rsidRPr="00064AFD">
          <w:t xml:space="preserve"> </w:t>
        </w:r>
        <w:r w:rsidR="00064AFD">
          <w:t>were</w:t>
        </w:r>
        <w:r w:rsidR="00064AFD" w:rsidRPr="00064AFD">
          <w:t xml:space="preserve"> preserved in the synthetic dataset by comparing model fit indices</w:t>
        </w:r>
        <w:r w:rsidR="00064AFD">
          <w:t>,</w:t>
        </w:r>
        <w:r w:rsidR="00064AFD" w:rsidRPr="00064AFD">
          <w:t xml:space="preserve"> coefficients</w:t>
        </w:r>
        <w:r w:rsidR="00064AFD">
          <w:t xml:space="preserve">, and </w:t>
        </w:r>
        <w:r w:rsidR="00064AFD">
          <w:rPr>
            <w:i/>
            <w:iCs/>
          </w:rPr>
          <w:t>p</w:t>
        </w:r>
        <w:r w:rsidR="00064AFD">
          <w:t>-values</w:t>
        </w:r>
        <w:r w:rsidR="00BE0182">
          <w:t>.</w:t>
        </w:r>
      </w:ins>
      <w:del w:id="23" w:author="Author">
        <w:r w:rsidDel="00064AFD">
          <w:delText>Inferential statistics (</w:delText>
        </w:r>
        <w:r w:rsidDel="00064AFD">
          <w:rPr>
            <w:i/>
            <w:iCs/>
          </w:rPr>
          <w:delText>p</w:delText>
        </w:r>
        <w:r w:rsidDel="00064AFD">
          <w:delText>-values) and effect sizes from synthetic datasets were compared to those from the original datasets.</w:delText>
        </w:r>
      </w:del>
    </w:p>
    <w:p w14:paraId="76F50D41" w14:textId="3E7615FF" w:rsidR="004B4BFD" w:rsidRDefault="00000000">
      <w:pPr>
        <w:pStyle w:val="noIndentParagraph"/>
      </w:pPr>
      <w:r>
        <w:rPr>
          <w:b/>
          <w:bCs/>
        </w:rPr>
        <w:t>Results</w:t>
      </w:r>
      <w:r>
        <w:t xml:space="preserve">: </w:t>
      </w:r>
      <w:ins w:id="24" w:author="Author">
        <w:r w:rsidR="00847AFE">
          <w:t>All s</w:t>
        </w:r>
      </w:ins>
      <w:del w:id="25" w:author="Author">
        <w:r w:rsidDel="00847AFE">
          <w:delText>S</w:delText>
        </w:r>
      </w:del>
      <w:r>
        <w:t xml:space="preserve">ynthetic datasets </w:t>
      </w:r>
      <w:ins w:id="26" w:author="Author">
        <w:r w:rsidR="00847AFE">
          <w:t>showed strong general utility</w:t>
        </w:r>
        <w:r w:rsidR="00371A56">
          <w:t>, maintaining univariate and bivariate distributions.</w:t>
        </w:r>
        <w:r w:rsidR="00847AFE">
          <w:t xml:space="preserve"> </w:t>
        </w:r>
        <w:r w:rsidR="00371A56">
          <w:t>Six of nine synthetic datasets with inferential statistics showed strong specific utility, maintaining inferential relationships from the original analyses. Specific utility was low in three datasets with hierarchical structures.</w:t>
        </w:r>
      </w:ins>
      <w:del w:id="27" w:author="Author">
        <w:r w:rsidDel="00371A56">
          <w:delText xml:space="preserve">maintained the direction of </w:delText>
        </w:r>
        <w:r w:rsidDel="00371A56">
          <w:rPr>
            <w:i/>
            <w:iCs/>
          </w:rPr>
          <w:delText>p</w:delText>
        </w:r>
        <w:r w:rsidDel="00371A56">
          <w:delText>-values in six out of the nine studies and effect size categorizations in five studies. In cases where synthetic datasets did not maintain 95% of the inferential or effect size results, the absolute mean difference between synthetic and original datasets was relatively low, suggesting that the distribution of results from synthetic datasets closely approximated the alpha or effect size categorization threshold.</w:delText>
        </w:r>
      </w:del>
    </w:p>
    <w:p w14:paraId="177CE560" w14:textId="5783F1AC" w:rsidR="00371A56" w:rsidRDefault="00000000">
      <w:pPr>
        <w:pStyle w:val="noIndentParagraph"/>
      </w:pPr>
      <w:r>
        <w:rPr>
          <w:b/>
          <w:bCs/>
        </w:rPr>
        <w:t>Conclusion</w:t>
      </w:r>
      <w:r>
        <w:t xml:space="preserve">: Findings suggest that synthetic data can effectively maintain statistical properties and relationships across a wide range of </w:t>
      </w:r>
      <w:ins w:id="28" w:author="Author">
        <w:r w:rsidR="004475DA">
          <w:t xml:space="preserve">non-hierarchical </w:t>
        </w:r>
      </w:ins>
      <w:r>
        <w:t>data commonly seen in the field of CSD.</w:t>
      </w:r>
      <w:ins w:id="29" w:author="Author">
        <w:r w:rsidR="00371A56">
          <w:t xml:space="preserve"> Other approaches for hierarchical data need to be explored in future work.</w:t>
        </w:r>
      </w:ins>
      <w:r>
        <w:t xml:space="preserve"> </w:t>
      </w:r>
      <w:del w:id="30" w:author="Author">
        <w:r w:rsidDel="00371A56">
          <w:delText xml:space="preserve">While some studies with fewer observations than recommended (i.e., n &lt; 130) showed lower agreement and greater variability in </w:delText>
        </w:r>
        <w:r w:rsidDel="00371A56">
          <w:rPr>
            <w:i/>
            <w:iCs/>
          </w:rPr>
          <w:delText>p</w:delText>
        </w:r>
        <w:r w:rsidDel="00371A56">
          <w:delText xml:space="preserve">-values and effect size estimates, this was not consistently appreciated. Therefore, </w:delText>
        </w:r>
      </w:del>
      <w:ins w:id="31" w:author="Author">
        <w:r w:rsidR="00371A56">
          <w:t>R</w:t>
        </w:r>
      </w:ins>
      <w:del w:id="32" w:author="Author">
        <w:r w:rsidDel="00371A56">
          <w:delText>r</w:delText>
        </w:r>
      </w:del>
      <w:r>
        <w:t xml:space="preserve">esearchers </w:t>
      </w:r>
      <w:r>
        <w:lastRenderedPageBreak/>
        <w:t xml:space="preserve">who use synthetic data should assess its </w:t>
      </w:r>
      <w:del w:id="33" w:author="Author">
        <w:r w:rsidDel="0063066D">
          <w:delText xml:space="preserve">stability </w:delText>
        </w:r>
      </w:del>
      <w:ins w:id="34" w:author="Author">
        <w:r w:rsidR="0063066D">
          <w:t xml:space="preserve">utility </w:t>
        </w:r>
      </w:ins>
      <w:r>
        <w:t>in preserving their results</w:t>
      </w:r>
      <w:ins w:id="35" w:author="Author">
        <w:r w:rsidR="0063066D">
          <w:t xml:space="preserve"> for their own data and use-case</w:t>
        </w:r>
      </w:ins>
      <w:r>
        <w:t>.</w:t>
      </w:r>
      <w:del w:id="36" w:author="Author">
        <w:r w:rsidDel="0063066D">
          <w:delText xml:space="preserve"> This study concludes with a general framework on sharing open data to facilitate computational reproducibility and foster a cumulative science in the field of CSD.</w:delText>
        </w:r>
      </w:del>
    </w:p>
    <w:bookmarkEnd w:id="9"/>
    <w:p w14:paraId="5654C37B" w14:textId="77777777" w:rsidR="004B4BFD" w:rsidRDefault="00000000">
      <w:r>
        <w:br w:type="page"/>
      </w:r>
    </w:p>
    <w:p w14:paraId="0CDC3960" w14:textId="77777777" w:rsidR="004B4BFD" w:rsidRDefault="00000000">
      <w:pPr>
        <w:pStyle w:val="Heading1"/>
      </w:pPr>
      <w:bookmarkStart w:id="37" w:name="introduction"/>
      <w:r>
        <w:lastRenderedPageBreak/>
        <w:t>Introduction</w:t>
      </w:r>
    </w:p>
    <w:p w14:paraId="7791DCBB" w14:textId="77777777" w:rsidR="004B4BFD" w:rsidRDefault="00000000">
      <w:pPr>
        <w:pStyle w:val="FirstParagraph"/>
      </w:pPr>
      <w:r>
        <w:t>Transparency and openness are fundamental tenets of science, with computational reproducibility playing a key role in maintaining these values. Computational reproducibility refers to the ability to recreate a study’s results using the original data. Nowadays, the vast majority of scientific studies use some degree of computation in processing data, conducting descriptive or inferential statistics, and visualizing results. When these computations are reproducible, the transparency and confidence in findings are enhanced. Achieving computational reproducibility, however, requires authors to share their data. Both the National Institutes of Health and the National Science Foundation mandate data sharing and management plans to ensure that scientific data supporting a study is shared upon publication and aligns with FAIR (Findability, Accessibility, Interoperability, and Reuse) principles of digital assets (Watson et al., 2023; Wilkinson et al., 2016).</w:t>
      </w:r>
    </w:p>
    <w:p w14:paraId="31CDEF5D" w14:textId="77777777" w:rsidR="004B4BFD" w:rsidRDefault="00000000">
      <w:pPr>
        <w:pStyle w:val="BodyText"/>
      </w:pPr>
      <w:r>
        <w:t>Providing open, publicly available data benefits scientists, funding bodies, and society at large by enabling researchers to verify results, generate new knowledge (e.g., meta-analyses, secondary analyses), develop hypotheses, and minimize redundant data collection (Chow et al., 2023). In this sense, sharing data promotes a cumulative and self-correcting science. Despite the clear benefits of open data and its growing adoption in other fields like psychology and the biobehavioral sciences (</w:t>
      </w:r>
      <w:proofErr w:type="spellStart"/>
      <w:r>
        <w:t>Quintana</w:t>
      </w:r>
      <w:proofErr w:type="spellEnd"/>
      <w:r>
        <w:t>, 2020), only 26% of a sample of researchers in the field of Communication Sciences and Disorders (CSD) reported sharing their data publicly at least once (El Amin et al., 2023).</w:t>
      </w:r>
    </w:p>
    <w:p w14:paraId="484A7EF3" w14:textId="29B872A1" w:rsidR="00132119" w:rsidRDefault="00000000" w:rsidP="00A07049">
      <w:pPr>
        <w:pStyle w:val="BodyText"/>
        <w:rPr>
          <w:rFonts w:eastAsiaTheme="majorEastAsia"/>
          <w:iCs/>
          <w:u w:val="single"/>
        </w:rPr>
      </w:pPr>
      <w:r>
        <w:t xml:space="preserve">Understanding the nuances of data sharing requires a closer look at the different types of data generated throughout a research project’s life cycle. These include raw collected data, processed intermediate data, and final analysis data (Table 1). However, a common </w:t>
      </w:r>
      <w:r>
        <w:lastRenderedPageBreak/>
        <w:t>misconception is that open data refers solely to sharing raw data (e.g., audio recordings, videos, MRI data) (Pfeiffer et al., 2024). In reality, sharing intermediate or analysis data can also support reproducibility while reducing privacy and confidentiality concerns associated with sharing raw data. However, these different types of data offer varying levels of utility: sharing raw data enables maximum reproducibility and secondary research opportunities, while analysis data (</w:t>
      </w:r>
      <w:r w:rsidRPr="00640D41">
        <w:t>although easier to share) primarily supports computational reproducibility.</w:t>
      </w:r>
      <w:bookmarkStart w:id="38" w:name="table-1-here."/>
    </w:p>
    <w:p w14:paraId="6926B9C0" w14:textId="3079BFAE" w:rsidR="00A07049" w:rsidRPr="00A07049" w:rsidRDefault="00A07049" w:rsidP="00A07049">
      <w:pPr>
        <w:pStyle w:val="BodyText"/>
        <w:jc w:val="center"/>
        <w:rPr>
          <w:u w:val="single"/>
        </w:rPr>
      </w:pPr>
      <w:r>
        <w:rPr>
          <w:u w:val="single"/>
        </w:rPr>
        <w:t>Table 1 here.</w:t>
      </w:r>
    </w:p>
    <w:p w14:paraId="11AEAEAB" w14:textId="5EB304AA" w:rsidR="00945F2C" w:rsidRDefault="00000000" w:rsidP="00A07049">
      <w:pPr>
        <w:pStyle w:val="FirstParagraph"/>
        <w:rPr>
          <w:ins w:id="39" w:author="Author"/>
        </w:rPr>
      </w:pPr>
      <w:r w:rsidRPr="00640D41">
        <w:t>Both</w:t>
      </w:r>
      <w:r>
        <w:t xml:space="preserve"> individual and system-level barriers hinder data sharing, including a lack of time, knowledge, support from colleagues, and perceived incentives (Pfeiffer et al., 2024). Furthermore, each type of data comes with unique challenges regarding data sharing. For raw data, it is common that researchers often do not obtain consent to share data or cannot contact participants after data collection. Additionally, sharing de-identified raw or intermediate data may require additional approval from the institutional review board. Even when de-identification is possible, anonymized intermediate or analysis datasets can still carry re-identification risks, especially in small samples or vulnerable populations where indirect identifiers (e.g., gender, age, or race) may compromise participant confidentiality (Rocher et al., 2019). Therefore, although sharing de-identified analysis data is the minimum requirement for ensuring computational reproducibility and promoting cumulative science, concerns about privacy </w:t>
      </w:r>
      <w:ins w:id="40" w:author="Author">
        <w:r w:rsidR="001A1F6F" w:rsidRPr="001A1F6F">
          <w:t>must be addressed when sharing sensitive data</w:t>
        </w:r>
      </w:ins>
      <w:del w:id="41" w:author="Author">
        <w:r w:rsidDel="001A1F6F">
          <w:delText>and confidentiality may persist</w:delText>
        </w:r>
      </w:del>
      <w:r>
        <w:t>.</w:t>
      </w:r>
    </w:p>
    <w:p w14:paraId="63182CBF" w14:textId="6785295D" w:rsidR="00945F2C" w:rsidRPr="006D1D91" w:rsidRDefault="00945F2C">
      <w:pPr>
        <w:pStyle w:val="BodyText"/>
        <w:ind w:firstLine="0"/>
        <w:rPr>
          <w:b/>
          <w:bCs/>
          <w:i/>
          <w:iCs/>
          <w:rPrChange w:id="42" w:author="Author">
            <w:rPr/>
          </w:rPrChange>
        </w:rPr>
        <w:pPrChange w:id="43" w:author="Author">
          <w:pPr>
            <w:pStyle w:val="FirstParagraph"/>
          </w:pPr>
        </w:pPrChange>
      </w:pPr>
      <w:ins w:id="44" w:author="Author">
        <w:r w:rsidRPr="00945F2C">
          <w:rPr>
            <w:b/>
            <w:bCs/>
            <w:i/>
            <w:iCs/>
          </w:rPr>
          <w:t>Synthetic Data as an Approach to Promote Transparency and Reproducibility</w:t>
        </w:r>
      </w:ins>
    </w:p>
    <w:p w14:paraId="4E83F19E" w14:textId="3E609BA5" w:rsidR="004B4BFD" w:rsidRDefault="00000000">
      <w:pPr>
        <w:pStyle w:val="BodyText"/>
        <w:rPr>
          <w:ins w:id="45" w:author="Author"/>
        </w:rPr>
      </w:pPr>
      <w:r>
        <w:t xml:space="preserve">Synthetic data generation offers a </w:t>
      </w:r>
      <w:del w:id="46" w:author="Author">
        <w:r w:rsidDel="00DE4DB1">
          <w:delText xml:space="preserve">potential </w:delText>
        </w:r>
      </w:del>
      <w:ins w:id="47" w:author="Author">
        <w:r w:rsidR="00DE4DB1">
          <w:t xml:space="preserve">promising </w:t>
        </w:r>
      </w:ins>
      <w:r>
        <w:t xml:space="preserve">solution to </w:t>
      </w:r>
      <w:ins w:id="48" w:author="Author">
        <w:r w:rsidR="0095264C" w:rsidRPr="0095264C">
          <w:t xml:space="preserve">safeguarding </w:t>
        </w:r>
      </w:ins>
      <w:del w:id="49" w:author="Author">
        <w:r w:rsidDel="0095264C">
          <w:delText xml:space="preserve">maintaining </w:delText>
        </w:r>
      </w:del>
      <w:r>
        <w:t xml:space="preserve">participants’ privacy and confidentiality in publicly available datasets (Drechsler &amp; </w:t>
      </w:r>
      <w:proofErr w:type="spellStart"/>
      <w:r>
        <w:t>Haensch</w:t>
      </w:r>
      <w:proofErr w:type="spellEnd"/>
      <w:r>
        <w:t xml:space="preserve">, 2024; Rubin, 1993). </w:t>
      </w:r>
      <w:del w:id="50" w:author="Author">
        <w:r w:rsidDel="00AC7CB9">
          <w:delText>Synthetic data</w:delText>
        </w:r>
      </w:del>
      <w:ins w:id="51" w:author="Author">
        <w:r w:rsidR="00AC7CB9">
          <w:t>This approach</w:t>
        </w:r>
      </w:ins>
      <w:r>
        <w:t xml:space="preserve"> </w:t>
      </w:r>
      <w:ins w:id="52" w:author="Author">
        <w:r w:rsidR="00081C4E">
          <w:t xml:space="preserve">can be applied to a wide variety of data types (e.g., demographic </w:t>
        </w:r>
        <w:r w:rsidR="00081C4E">
          <w:lastRenderedPageBreak/>
          <w:t xml:space="preserve">information, outcome measures) and </w:t>
        </w:r>
      </w:ins>
      <w:r>
        <w:t xml:space="preserve">involves creating </w:t>
      </w:r>
      <w:del w:id="53" w:author="Author">
        <w:r w:rsidDel="00642301">
          <w:delText xml:space="preserve">an </w:delText>
        </w:r>
      </w:del>
      <w:r>
        <w:t>artificial dataset</w:t>
      </w:r>
      <w:ins w:id="54" w:author="Author">
        <w:r w:rsidR="00642301">
          <w:t>s</w:t>
        </w:r>
      </w:ins>
      <w:r>
        <w:t xml:space="preserve"> that do</w:t>
      </w:r>
      <w:del w:id="55" w:author="Author">
        <w:r w:rsidDel="00642301">
          <w:delText>es</w:delText>
        </w:r>
      </w:del>
      <w:r>
        <w:t xml:space="preserve"> not represent real individuals, </w:t>
      </w:r>
      <w:ins w:id="56" w:author="Author">
        <w:r w:rsidR="00642301" w:rsidRPr="00642301">
          <w:t xml:space="preserve">thereby significantly reducing the </w:t>
        </w:r>
      </w:ins>
      <w:del w:id="57" w:author="Author">
        <w:r w:rsidDel="00642301">
          <w:delText xml:space="preserve">ensuring no </w:delText>
        </w:r>
      </w:del>
      <w:r>
        <w:t>risk of disclosure</w:t>
      </w:r>
      <w:del w:id="58" w:author="Author">
        <w:r w:rsidDel="00642301">
          <w:delText xml:space="preserve"> since participants in the synthetic dataset do not correspond to real individuals</w:delText>
        </w:r>
      </w:del>
      <w:r>
        <w:t xml:space="preserve">. Importantly, synthetic data retains the statistical properties and relationships of the original data, </w:t>
      </w:r>
      <w:ins w:id="59" w:author="Author">
        <w:r w:rsidR="00AF30DF" w:rsidRPr="00AF30DF">
          <w:t xml:space="preserve">enabling readers </w:t>
        </w:r>
      </w:ins>
      <w:del w:id="60" w:author="Author">
        <w:r w:rsidDel="00AF30DF">
          <w:delText xml:space="preserve">allowing researchers </w:delText>
        </w:r>
      </w:del>
      <w:r>
        <w:t xml:space="preserve">to </w:t>
      </w:r>
      <w:ins w:id="61" w:author="Author">
        <w:r w:rsidR="00426266" w:rsidRPr="00426266">
          <w:t>evaluate key aspects of the study’s analysis workflow (e.g., data pre-processing, statistical modeling),</w:t>
        </w:r>
        <w:r w:rsidR="00426266">
          <w:t xml:space="preserve"> </w:t>
        </w:r>
      </w:ins>
      <w:r>
        <w:t xml:space="preserve">reproduce study findings, explore </w:t>
      </w:r>
      <w:del w:id="62" w:author="Author">
        <w:r w:rsidDel="0068027A">
          <w:delText xml:space="preserve">the </w:delText>
        </w:r>
      </w:del>
      <w:r>
        <w:t>dataset</w:t>
      </w:r>
      <w:ins w:id="63" w:author="Author">
        <w:r w:rsidR="0068027A">
          <w:t>s</w:t>
        </w:r>
      </w:ins>
      <w:r>
        <w:t xml:space="preserve">, and develop new questions </w:t>
      </w:r>
      <w:del w:id="64" w:author="Author">
        <w:r w:rsidDel="009F63C3">
          <w:delText xml:space="preserve">and </w:delText>
        </w:r>
      </w:del>
      <w:ins w:id="65" w:author="Author">
        <w:r w:rsidR="009F63C3">
          <w:t xml:space="preserve">or </w:t>
        </w:r>
      </w:ins>
      <w:r>
        <w:t>hypotheses. Synthetic data generation is widely used across medical research, industry, and government agencies, most notably by the United States Census Bureau (</w:t>
      </w:r>
      <w:proofErr w:type="spellStart"/>
      <w:r>
        <w:t>Jarmin</w:t>
      </w:r>
      <w:proofErr w:type="spellEnd"/>
      <w:r>
        <w:t xml:space="preserve"> et al., 2014). </w:t>
      </w:r>
      <w:ins w:id="66" w:author="Author">
        <w:r w:rsidR="00326F2A">
          <w:t>Alt</w:t>
        </w:r>
      </w:ins>
      <w:del w:id="67" w:author="Author">
        <w:r w:rsidDel="00326F2A">
          <w:delText>T</w:delText>
        </w:r>
      </w:del>
      <w:r>
        <w:t xml:space="preserve">hough </w:t>
      </w:r>
      <w:ins w:id="68" w:author="Author">
        <w:r w:rsidR="00326F2A">
          <w:t xml:space="preserve">the concept of </w:t>
        </w:r>
      </w:ins>
      <w:r>
        <w:t xml:space="preserve">synthetic data methods </w:t>
      </w:r>
      <w:del w:id="69" w:author="Author">
        <w:r w:rsidDel="00CC0009">
          <w:delText xml:space="preserve">were </w:delText>
        </w:r>
      </w:del>
      <w:ins w:id="70" w:author="Author">
        <w:r w:rsidR="00CC0009">
          <w:t xml:space="preserve">was </w:t>
        </w:r>
      </w:ins>
      <w:r>
        <w:t xml:space="preserve">first proposed more than 30 years ago (Rubin, 1993), recent analytic and software developments have </w:t>
      </w:r>
      <w:ins w:id="71" w:author="Author">
        <w:r w:rsidR="00CC0009" w:rsidRPr="00CC0009">
          <w:t xml:space="preserve">streamlined the process, making </w:t>
        </w:r>
      </w:ins>
      <w:del w:id="72" w:author="Author">
        <w:r w:rsidDel="00CC0009">
          <w:delText xml:space="preserve">made </w:delText>
        </w:r>
      </w:del>
      <w:r>
        <w:t>it easier and more efficient to generate high-quality synthetic data (</w:t>
      </w:r>
      <w:proofErr w:type="spellStart"/>
      <w:r>
        <w:t>Nowok</w:t>
      </w:r>
      <w:proofErr w:type="spellEnd"/>
      <w:r>
        <w:t xml:space="preserve"> et al., 2016).</w:t>
      </w:r>
    </w:p>
    <w:p w14:paraId="7FC19D49" w14:textId="1E8FAECE" w:rsidR="00E66DC2" w:rsidRDefault="00555FD3">
      <w:pPr>
        <w:pStyle w:val="BodyText"/>
        <w:rPr>
          <w:ins w:id="73" w:author="Author"/>
        </w:rPr>
      </w:pPr>
      <w:ins w:id="74" w:author="Author">
        <w:r>
          <w:t>Synthetic data</w:t>
        </w:r>
        <w:r w:rsidR="0012645C">
          <w:t xml:space="preserve"> </w:t>
        </w:r>
        <w:r>
          <w:t>are</w:t>
        </w:r>
        <w:r w:rsidR="0012645C">
          <w:t>, however,</w:t>
        </w:r>
        <w:r>
          <w:t xml:space="preserve"> not without limitations; the extent to which </w:t>
        </w:r>
        <w:r w:rsidR="0012645C">
          <w:t>statistical properties of the original data</w:t>
        </w:r>
        <w:r>
          <w:t xml:space="preserve"> are retained </w:t>
        </w:r>
        <w:r w:rsidR="0012645C">
          <w:t>varies</w:t>
        </w:r>
        <w:r>
          <w:t xml:space="preserve"> based on the dataset and the model used to synthesize the data (</w:t>
        </w:r>
        <w:proofErr w:type="spellStart"/>
        <w:r w:rsidR="0012645C">
          <w:t>Latner</w:t>
        </w:r>
        <w:proofErr w:type="spellEnd"/>
        <w:r w:rsidR="0012645C">
          <w:t xml:space="preserve"> et al., 2014; </w:t>
        </w:r>
        <w:r>
          <w:t xml:space="preserve">Matthews &amp; </w:t>
        </w:r>
        <w:proofErr w:type="spellStart"/>
        <w:r>
          <w:t>Harel</w:t>
        </w:r>
        <w:proofErr w:type="spellEnd"/>
        <w:r>
          <w:t xml:space="preserve">, 2011). </w:t>
        </w:r>
        <w:r w:rsidR="00E66DC2" w:rsidRPr="00E66DC2">
          <w:t xml:space="preserve">The intended use of synthetic data influences the level of rigor and scrutiny required. For example, synthetic data can serve as a pedagogical tool to teach data analysis skills or novel statistical methods (Shepherd et al. 2017). In such cases, preserving general statistical properties is sufficient, even if precise relationships between variables are not fully maintained. Similarly, synthetic data accompanying publications can facilitate reproducible workflows to illustrate data pre-processing steps or statistical models without </w:t>
        </w:r>
        <w:r w:rsidR="002539AF">
          <w:t>reproducing</w:t>
        </w:r>
        <w:r w:rsidR="00E66DC2" w:rsidRPr="00E66DC2">
          <w:t xml:space="preserve"> exact study results. However, </w:t>
        </w:r>
        <w:r w:rsidR="007217CE" w:rsidRPr="007217CE">
          <w:t xml:space="preserve">higher standards are required </w:t>
        </w:r>
        <w:r w:rsidR="00E66DC2" w:rsidRPr="00E66DC2">
          <w:t>when synthetic data is used for hypothesis testing, meta-analyses, or methodological development</w:t>
        </w:r>
        <w:del w:id="75" w:author="Author">
          <w:r w:rsidR="00E66DC2" w:rsidRPr="00E66DC2" w:rsidDel="007217CE">
            <w:delText>, higher standards are require</w:delText>
          </w:r>
        </w:del>
        <w:r w:rsidR="007217CE">
          <w:t xml:space="preserve"> </w:t>
        </w:r>
        <w:del w:id="76" w:author="Author">
          <w:r w:rsidR="00E66DC2" w:rsidRPr="00E66DC2" w:rsidDel="007217CE">
            <w:delText xml:space="preserve">d </w:delText>
          </w:r>
        </w:del>
        <w:r w:rsidR="00E66DC2" w:rsidRPr="00E66DC2">
          <w:t>(Raab et al., 2017). In these scenarios, synthetic datasets must accurately preserve multivariable relationships to ensure their validity and utility.</w:t>
        </w:r>
        <w:r w:rsidR="0012645C">
          <w:t xml:space="preserve"> </w:t>
        </w:r>
      </w:ins>
    </w:p>
    <w:p w14:paraId="4A4B7A5A" w14:textId="689A63A3" w:rsidR="00721A81" w:rsidRDefault="00721A81" w:rsidP="003E62D2">
      <w:pPr>
        <w:pStyle w:val="BodyText"/>
        <w:rPr>
          <w:ins w:id="77" w:author="Author"/>
        </w:rPr>
      </w:pPr>
      <w:ins w:id="78" w:author="Author">
        <w:r w:rsidRPr="00721A81">
          <w:t xml:space="preserve">Two main approaches are used to assess the utility of synthetic datasets: general and </w:t>
        </w:r>
        <w:r w:rsidRPr="00721A81">
          <w:lastRenderedPageBreak/>
          <w:t xml:space="preserve">specific (Snoke et al., 2018). General utility evaluates whether the synthetic dataset maintains the overall statistical properties of the original dataset. This includes visual comparisons of univariate (e.g., bar charts, histograms) and bivariate joint distributions (e.g., scatterplots), as well as </w:t>
        </w:r>
        <w:r w:rsidR="001073EA">
          <w:t>metrics</w:t>
        </w:r>
        <w:r w:rsidRPr="00721A81">
          <w:t xml:space="preserve"> to </w:t>
        </w:r>
        <w:del w:id="79" w:author="Author">
          <w:r w:rsidRPr="00721A81" w:rsidDel="00516493">
            <w:delText xml:space="preserve">examine </w:delText>
          </w:r>
          <w:r w:rsidRPr="00721A81" w:rsidDel="00805D08">
            <w:delText xml:space="preserve">the </w:delText>
          </w:r>
          <w:r w:rsidRPr="00721A81" w:rsidDel="00F82AA9">
            <w:delText xml:space="preserve">predicted </w:delText>
          </w:r>
          <w:r w:rsidRPr="00721A81" w:rsidDel="00805D08">
            <w:delText>probability that a record comes from the</w:delText>
          </w:r>
        </w:del>
        <w:r w:rsidR="00805D08">
          <w:t xml:space="preserve">determine </w:t>
        </w:r>
        <w:r w:rsidR="000064BF">
          <w:t>to what degree</w:t>
        </w:r>
        <w:r w:rsidR="00805D08">
          <w:t xml:space="preserve"> </w:t>
        </w:r>
        <w:del w:id="80" w:author="Author">
          <w:r w:rsidRPr="00721A81" w:rsidDel="00805D08">
            <w:delText xml:space="preserve"> </w:delText>
          </w:r>
        </w:del>
        <w:r w:rsidRPr="00721A81">
          <w:t>synthetic data</w:t>
        </w:r>
        <w:r w:rsidR="00805D08">
          <w:t xml:space="preserve"> is distinguishable from the original data</w:t>
        </w:r>
        <w:r w:rsidRPr="00721A81">
          <w:t xml:space="preserve"> (e.g., </w:t>
        </w:r>
        <w:r w:rsidR="00017851">
          <w:t xml:space="preserve">standardized </w:t>
        </w:r>
        <w:r w:rsidRPr="00721A81">
          <w:t xml:space="preserve">propensity mean squared error; </w:t>
        </w:r>
        <w:proofErr w:type="spellStart"/>
        <w:r w:rsidR="00017851" w:rsidRPr="006D1D91">
          <w:rPr>
            <w:i/>
            <w:iCs/>
            <w:rPrChange w:id="81" w:author="Author">
              <w:rPr/>
            </w:rPrChange>
          </w:rPr>
          <w:t>S_</w:t>
        </w:r>
        <w:r w:rsidRPr="00721A81">
          <w:rPr>
            <w:i/>
            <w:iCs/>
          </w:rPr>
          <w:t>pMSE</w:t>
        </w:r>
        <w:proofErr w:type="spellEnd"/>
        <w:r w:rsidRPr="00721A81">
          <w:t>). Specific utility assesses whether inferential relationships from the original dataset are preserved in the synthetic dataset by comparing model fit indices and coefficients.</w:t>
        </w:r>
      </w:ins>
    </w:p>
    <w:p w14:paraId="7F3C2D06" w14:textId="22867D79" w:rsidR="00721A81" w:rsidRPr="006D1D91" w:rsidRDefault="00721A81">
      <w:pPr>
        <w:pStyle w:val="BodyText"/>
        <w:ind w:firstLine="0"/>
        <w:rPr>
          <w:b/>
          <w:bCs/>
          <w:i/>
          <w:iCs/>
          <w:rPrChange w:id="82" w:author="Author">
            <w:rPr/>
          </w:rPrChange>
        </w:rPr>
        <w:pPrChange w:id="83" w:author="Author">
          <w:pPr>
            <w:pStyle w:val="BodyText"/>
          </w:pPr>
        </w:pPrChange>
      </w:pPr>
      <w:ins w:id="84" w:author="Author">
        <w:r w:rsidRPr="00721A81">
          <w:rPr>
            <w:b/>
            <w:bCs/>
            <w:i/>
            <w:iCs/>
          </w:rPr>
          <w:t>Application of Synthetic Data in Communication Sciences and Disorders</w:t>
        </w:r>
      </w:ins>
    </w:p>
    <w:p w14:paraId="3A58998C" w14:textId="5BA346FA" w:rsidR="00C04594" w:rsidRDefault="00000000">
      <w:pPr>
        <w:pStyle w:val="BodyText"/>
        <w:rPr>
          <w:ins w:id="85" w:author="Author"/>
        </w:rPr>
      </w:pPr>
      <w:r>
        <w:t xml:space="preserve">Despite </w:t>
      </w:r>
      <w:del w:id="86" w:author="Author">
        <w:r w:rsidDel="00E56EDC">
          <w:delText xml:space="preserve">the </w:delText>
        </w:r>
      </w:del>
      <w:ins w:id="87" w:author="Author">
        <w:r w:rsidR="00E56EDC">
          <w:t xml:space="preserve">its </w:t>
        </w:r>
      </w:ins>
      <w:r>
        <w:t xml:space="preserve">potential </w:t>
      </w:r>
      <w:del w:id="88" w:author="Author">
        <w:r w:rsidDel="00E56EDC">
          <w:delText>utility of synthetic data to promote</w:delText>
        </w:r>
      </w:del>
      <w:ins w:id="89" w:author="Author">
        <w:r w:rsidR="00E56EDC">
          <w:t>to enhance</w:t>
        </w:r>
      </w:ins>
      <w:r>
        <w:t xml:space="preserve"> data sharing in the field of CSD, </w:t>
      </w:r>
      <w:del w:id="90" w:author="Author">
        <w:r w:rsidDel="000E5805">
          <w:delText>this approach</w:delText>
        </w:r>
      </w:del>
      <w:ins w:id="91" w:author="Author">
        <w:r w:rsidR="000E5805">
          <w:t>synthetic data</w:t>
        </w:r>
      </w:ins>
      <w:r>
        <w:t xml:space="preserve"> is not widely known or adopted in the field. Data commonly collected in CSD research poses unique challenges, including smaller sample sizes than are typically recommended for synthetic data generation and a wide range of </w:t>
      </w:r>
      <w:ins w:id="92" w:author="Author">
        <w:r w:rsidR="00C04594">
          <w:t xml:space="preserve">study designs, </w:t>
        </w:r>
      </w:ins>
      <w:r>
        <w:t>outcomes</w:t>
      </w:r>
      <w:ins w:id="93" w:author="Author">
        <w:r w:rsidR="00C04594">
          <w:t>,</w:t>
        </w:r>
      </w:ins>
      <w:r>
        <w:t xml:space="preserve"> and analyses (Borders et al., 2022; Gaeta &amp; </w:t>
      </w:r>
      <w:proofErr w:type="spellStart"/>
      <w:r>
        <w:t>Brydges</w:t>
      </w:r>
      <w:proofErr w:type="spellEnd"/>
      <w:r>
        <w:t xml:space="preserve">, 2020). </w:t>
      </w:r>
      <w:ins w:id="94" w:author="Author">
        <w:r w:rsidR="00076FF1">
          <w:t>Moreover</w:t>
        </w:r>
        <w:r w:rsidR="00C04594" w:rsidRPr="00C04594">
          <w:t xml:space="preserve">, reproducible workflows that </w:t>
        </w:r>
        <w:r w:rsidR="00C142FA">
          <w:t>detail</w:t>
        </w:r>
        <w:r w:rsidR="00C04594" w:rsidRPr="00C04594">
          <w:t xml:space="preserve"> important steps </w:t>
        </w:r>
        <w:r w:rsidR="00AF1260">
          <w:t>for data</w:t>
        </w:r>
        <w:r w:rsidR="00C04594" w:rsidRPr="00C04594">
          <w:t xml:space="preserve"> wrangl</w:t>
        </w:r>
        <w:r w:rsidR="00714FCE">
          <w:t>ing</w:t>
        </w:r>
        <w:del w:id="95" w:author="Author">
          <w:r w:rsidR="00C04594" w:rsidRPr="00C04594" w:rsidDel="00714FCE">
            <w:delText>e</w:delText>
          </w:r>
        </w:del>
        <w:r w:rsidR="00C04594" w:rsidRPr="00C04594">
          <w:t xml:space="preserve"> or </w:t>
        </w:r>
        <w:r w:rsidR="00254C64">
          <w:t xml:space="preserve">statistical </w:t>
        </w:r>
        <w:r w:rsidR="00C04594" w:rsidRPr="00C04594">
          <w:t>model</w:t>
        </w:r>
        <w:r w:rsidR="00254C64">
          <w:t>ing</w:t>
        </w:r>
        <w:r w:rsidR="00C04594" w:rsidRPr="00C04594">
          <w:t xml:space="preserve"> are rarely provided in publications, </w:t>
        </w:r>
        <w:r w:rsidR="00254C64">
          <w:t xml:space="preserve">further </w:t>
        </w:r>
        <w:r w:rsidR="00C04594" w:rsidRPr="00C04594">
          <w:t>hindering transparency and reproducibility.</w:t>
        </w:r>
      </w:ins>
    </w:p>
    <w:p w14:paraId="36D927DF" w14:textId="6843C2A0" w:rsidR="004B4BFD" w:rsidRDefault="00000000">
      <w:pPr>
        <w:pStyle w:val="BodyText"/>
      </w:pPr>
      <w:del w:id="96" w:author="Author">
        <w:r w:rsidDel="00685F2A">
          <w:delText>Therefore</w:delText>
        </w:r>
      </w:del>
      <w:ins w:id="97" w:author="Author">
        <w:r w:rsidR="00685F2A">
          <w:t>To address this gap</w:t>
        </w:r>
      </w:ins>
      <w:r>
        <w:t xml:space="preserve">, the present study aimed to </w:t>
      </w:r>
      <w:ins w:id="98" w:author="Author">
        <w:r w:rsidR="00C5286C">
          <w:t>explore</w:t>
        </w:r>
        <w:r w:rsidR="006C4005">
          <w:t xml:space="preserve"> the feasibility and preliminary utility of synthetic data generation in CSD. </w:t>
        </w:r>
        <w:r w:rsidR="00D759AB">
          <w:t>W</w:t>
        </w:r>
        <w:r w:rsidR="00CE35AF">
          <w:t xml:space="preserve">e </w:t>
        </w:r>
      </w:ins>
      <w:del w:id="99" w:author="Author">
        <w:r w:rsidDel="00CE35AF">
          <w:delText xml:space="preserve">examine </w:delText>
        </w:r>
      </w:del>
      <w:ins w:id="100" w:author="Author">
        <w:r w:rsidR="00CE35AF">
          <w:t xml:space="preserve">applied </w:t>
        </w:r>
      </w:ins>
      <w:del w:id="101" w:author="Author">
        <w:r w:rsidDel="00CE35AF">
          <w:delText xml:space="preserve">the utility of </w:delText>
        </w:r>
      </w:del>
      <w:r>
        <w:t xml:space="preserve">synthetic data </w:t>
      </w:r>
      <w:del w:id="102" w:author="Author">
        <w:r w:rsidDel="008E2E29">
          <w:delText>generation</w:delText>
        </w:r>
      </w:del>
      <w:ins w:id="103" w:author="Author">
        <w:r w:rsidR="00DB44F4">
          <w:t>methods</w:t>
        </w:r>
      </w:ins>
      <w:r>
        <w:t xml:space="preserve"> </w:t>
      </w:r>
      <w:del w:id="104" w:author="Author">
        <w:r w:rsidDel="00CE35AF">
          <w:delText xml:space="preserve">with </w:delText>
        </w:r>
      </w:del>
      <w:ins w:id="105" w:author="Author">
        <w:r w:rsidR="00CE35AF">
          <w:t xml:space="preserve">to </w:t>
        </w:r>
      </w:ins>
      <w:r>
        <w:t>open datasets from the ‘Big Nine’ American Speech-Language-Hearing Association (ASHA) domains</w:t>
      </w:r>
      <w:ins w:id="106" w:author="Author">
        <w:r w:rsidR="005B4C3A">
          <w:t xml:space="preserve"> and</w:t>
        </w:r>
      </w:ins>
      <w:del w:id="107" w:author="Author">
        <w:r w:rsidDel="005B4C3A">
          <w:delText>. We</w:delText>
        </w:r>
      </w:del>
      <w:r>
        <w:t xml:space="preserve"> hypothesized that synthetic datasets </w:t>
      </w:r>
      <w:ins w:id="108" w:author="Author">
        <w:r w:rsidR="00DF6460" w:rsidRPr="00DF6460">
          <w:t>would preserve both the statistical properties (general utility) and the inferential results (specific utility) of the original data</w:t>
        </w:r>
      </w:ins>
      <w:del w:id="109" w:author="Author">
        <w:r w:rsidDel="00DF6460">
          <w:delText xml:space="preserve">would maintain the statistical properties and relationships (i.e., </w:delText>
        </w:r>
        <w:r w:rsidDel="00DF6460">
          <w:rPr>
            <w:i/>
            <w:iCs/>
          </w:rPr>
          <w:delText>p</w:delText>
        </w:r>
        <w:r w:rsidDel="00DF6460">
          <w:delText>-value and effect size) of the original datasets, and that synthetic data would remain stable when generating multiple datasets</w:delText>
        </w:r>
      </w:del>
      <w:r>
        <w:t xml:space="preserve">. </w:t>
      </w:r>
      <w:ins w:id="110" w:author="Author">
        <w:r w:rsidR="00870540">
          <w:t>I</w:t>
        </w:r>
        <w:r w:rsidR="00AC22B9">
          <w:t>t’s important to</w:t>
        </w:r>
        <w:r w:rsidR="00AC22B9" w:rsidRPr="00AC22B9">
          <w:t xml:space="preserve"> recognize that synthetic data must be evaluated on a case-by-case basis</w:t>
        </w:r>
        <w:r w:rsidR="00384E84">
          <w:t xml:space="preserve"> and that the utility of the datasets included in this manuscript may not apply to one’s own dataset</w:t>
        </w:r>
        <w:r w:rsidR="00AC22B9" w:rsidRPr="00AC22B9">
          <w:t xml:space="preserve">. </w:t>
        </w:r>
        <w:r w:rsidR="007851E3">
          <w:t xml:space="preserve">To this end, </w:t>
        </w:r>
        <w:r w:rsidR="000D29B5">
          <w:t>the broad goal of the current investigation was to provide a proof-of-concept to the interested reader</w:t>
        </w:r>
      </w:ins>
      <w:del w:id="111" w:author="Author">
        <w:r w:rsidDel="006330BD">
          <w:delText>A secondary goal was to provide a framework to describe considerations when sharing data, thereby addressing concerns regarding researcher knowledge and participant confidentiality in open data</w:delText>
        </w:r>
      </w:del>
      <w:r>
        <w:t>.</w:t>
      </w:r>
    </w:p>
    <w:p w14:paraId="43DB57F3" w14:textId="77777777" w:rsidR="004B4BFD" w:rsidRDefault="00000000">
      <w:pPr>
        <w:pStyle w:val="Heading1"/>
      </w:pPr>
      <w:bookmarkStart w:id="112" w:name="method"/>
      <w:bookmarkEnd w:id="37"/>
      <w:bookmarkEnd w:id="38"/>
      <w:r>
        <w:lastRenderedPageBreak/>
        <w:t>Method</w:t>
      </w:r>
    </w:p>
    <w:p w14:paraId="50C9D91F" w14:textId="77777777" w:rsidR="004B4BFD" w:rsidRDefault="00000000">
      <w:pPr>
        <w:pStyle w:val="Heading2"/>
      </w:pPr>
      <w:bookmarkStart w:id="113" w:name="X271cef0a554159f2824d9093061aaf2e0da82cb"/>
      <w:r>
        <w:t>Description of Original Datasets from ASHA ‘Big Nine’ Domains</w:t>
      </w:r>
    </w:p>
    <w:p w14:paraId="6A9B5DEA" w14:textId="0357344D" w:rsidR="004B4BFD" w:rsidRPr="00BC7D68" w:rsidDel="00431A0E" w:rsidRDefault="00D01DA3" w:rsidP="006D1D91">
      <w:pPr>
        <w:pStyle w:val="FirstParagraph"/>
        <w:rPr>
          <w:del w:id="114" w:author="Author"/>
        </w:rPr>
      </w:pPr>
      <w:ins w:id="115" w:author="Author">
        <w:r>
          <w:t xml:space="preserve">A convenience sampling approach was used to </w:t>
        </w:r>
      </w:ins>
      <w:del w:id="116" w:author="Author">
        <w:r w:rsidDel="00D01DA3">
          <w:delText xml:space="preserve">Authors performed a manual search to </w:delText>
        </w:r>
        <w:r w:rsidDel="00CB0424">
          <w:delText xml:space="preserve">obtain </w:delText>
        </w:r>
      </w:del>
      <w:ins w:id="117" w:author="Author">
        <w:r w:rsidR="00CB0424">
          <w:t xml:space="preserve">identify </w:t>
        </w:r>
      </w:ins>
      <w:r>
        <w:t>publicly available datasets from previously published research articles related to the ‘Big Nine’ ASHA domains: swallowing (Curtis et al., 2023), articulation (Thompson et al., 2023), fluency (</w:t>
      </w:r>
      <w:proofErr w:type="spellStart"/>
      <w:r>
        <w:t>Elsherif</w:t>
      </w:r>
      <w:proofErr w:type="spellEnd"/>
      <w:r>
        <w:t xml:space="preserve"> et al., 2021), voice and resonance (</w:t>
      </w:r>
      <w:proofErr w:type="spellStart"/>
      <w:r>
        <w:t>Novotný</w:t>
      </w:r>
      <w:proofErr w:type="spellEnd"/>
      <w:r>
        <w:t xml:space="preserve"> et al., 2016), hearing (</w:t>
      </w:r>
      <w:proofErr w:type="spellStart"/>
      <w:r>
        <w:t>Battal</w:t>
      </w:r>
      <w:proofErr w:type="spellEnd"/>
      <w:r>
        <w:t xml:space="preserve"> et al., 2019), communication modalities (King et al., 2022), receptive and expressive language (Kearney et al., 2023</w:t>
      </w:r>
      <w:ins w:id="118" w:author="Author">
        <w:r w:rsidR="003727CF">
          <w:t xml:space="preserve">; </w:t>
        </w:r>
        <w:proofErr w:type="spellStart"/>
        <w:r w:rsidR="003727CF" w:rsidRPr="003727CF">
          <w:t>Robinaugh</w:t>
        </w:r>
        <w:proofErr w:type="spellEnd"/>
        <w:r w:rsidR="003727CF">
          <w:t xml:space="preserve"> et al., 2024</w:t>
        </w:r>
      </w:ins>
      <w:r>
        <w:t>), cognitive aspects of communication (Clough et al., 2023), and social aspects of communication (</w:t>
      </w:r>
      <w:proofErr w:type="spellStart"/>
      <w:r>
        <w:t>Chanchaochai</w:t>
      </w:r>
      <w:proofErr w:type="spellEnd"/>
      <w:r>
        <w:t xml:space="preserve"> &amp; Schwarz, 2023). </w:t>
      </w:r>
      <w:ins w:id="119" w:author="Author">
        <w:r w:rsidR="00714FCE">
          <w:t xml:space="preserve">The datasets were identified through searching keywords related to the ASHA domains on the Open Science Framework and other data aggregator sites (e.g., UK Data Service), as well as through the authors’ prior research. </w:t>
        </w:r>
        <w:r w:rsidR="006507BA">
          <w:t xml:space="preserve">Given the </w:t>
        </w:r>
        <w:r w:rsidR="0026657C">
          <w:t>prevalence of single subject experimental designs in the field of CSD, an additional study was included</w:t>
        </w:r>
        <w:r w:rsidR="00B45B1A">
          <w:t xml:space="preserve"> to ensure </w:t>
        </w:r>
        <w:r w:rsidR="001E4F60">
          <w:t xml:space="preserve">adequate </w:t>
        </w:r>
        <w:r w:rsidR="00B45B1A">
          <w:t>representation</w:t>
        </w:r>
        <w:r w:rsidR="004E1328">
          <w:t xml:space="preserve"> </w:t>
        </w:r>
        <w:r w:rsidR="0026657C">
          <w:t>(</w:t>
        </w:r>
        <w:proofErr w:type="spellStart"/>
        <w:r w:rsidR="0026657C">
          <w:t>Robinaugh</w:t>
        </w:r>
        <w:proofErr w:type="spellEnd"/>
        <w:r w:rsidR="0026657C">
          <w:t xml:space="preserve"> et al., 2024), resulting in ten studies. </w:t>
        </w:r>
      </w:ins>
      <w:del w:id="120" w:author="Author">
        <w:r w:rsidDel="00C6154A">
          <w:delText xml:space="preserve">Authors then reproduced an </w:delText>
        </w:r>
        <w:r w:rsidRPr="00BC7D68" w:rsidDel="00C6154A">
          <w:delText xml:space="preserve">analysis from each study. </w:delText>
        </w:r>
      </w:del>
      <w:ins w:id="121" w:author="Author">
        <w:r w:rsidR="006A6926" w:rsidRPr="00BC7D68">
          <w:t xml:space="preserve">These studies were classified by their study design, </w:t>
        </w:r>
      </w:ins>
      <w:del w:id="122" w:author="Author">
        <w:r w:rsidRPr="00BC7D68" w:rsidDel="006A6926">
          <w:delText xml:space="preserve">Table 2 provides a description of the </w:delText>
        </w:r>
      </w:del>
      <w:r w:rsidRPr="00BC7D68">
        <w:t xml:space="preserve">population, </w:t>
      </w:r>
      <w:ins w:id="123" w:author="Author">
        <w:r w:rsidR="006A6926" w:rsidRPr="00BC7D68">
          <w:t xml:space="preserve">and statistical </w:t>
        </w:r>
      </w:ins>
      <w:r w:rsidRPr="00BC7D68">
        <w:t>analysis</w:t>
      </w:r>
      <w:ins w:id="124" w:author="Author">
        <w:r w:rsidR="006A6926" w:rsidRPr="00BC7D68">
          <w:t xml:space="preserve"> (Table 2)</w:t>
        </w:r>
      </w:ins>
      <w:del w:id="125" w:author="Author">
        <w:r w:rsidRPr="00BC7D68" w:rsidDel="006A6926">
          <w:delText>, and open materials for each study</w:delText>
        </w:r>
      </w:del>
      <w:r w:rsidRPr="00BC7D68">
        <w:t>.</w:t>
      </w:r>
    </w:p>
    <w:p w14:paraId="0AD044AD" w14:textId="77777777" w:rsidR="00431A0E" w:rsidRPr="00BC7D68" w:rsidRDefault="00431A0E">
      <w:pPr>
        <w:pStyle w:val="BodyText"/>
        <w:rPr>
          <w:ins w:id="126" w:author="Author"/>
        </w:rPr>
        <w:pPrChange w:id="127" w:author="Author">
          <w:pPr>
            <w:pStyle w:val="FirstParagraph"/>
          </w:pPr>
        </w:pPrChange>
      </w:pPr>
    </w:p>
    <w:p w14:paraId="5839C809" w14:textId="77777777" w:rsidR="005570DA" w:rsidRPr="00BC7D68" w:rsidRDefault="005570DA" w:rsidP="00273A05">
      <w:pPr>
        <w:suppressLineNumbers/>
        <w:rPr>
          <w:rFonts w:ascii="Times New Roman" w:hAnsi="Times New Roman" w:cs="Times New Roman"/>
          <w:b/>
          <w:bCs/>
          <w:i/>
          <w:iCs/>
        </w:rPr>
      </w:pPr>
      <w:bookmarkStart w:id="128" w:name="X321e19ec81b75917a55c1464328791a1d343239"/>
      <w:bookmarkEnd w:id="113"/>
      <w:r w:rsidRPr="00BC7D68">
        <w:rPr>
          <w:rFonts w:ascii="Times New Roman" w:hAnsi="Times New Roman" w:cs="Times New Roman"/>
          <w:b/>
          <w:bCs/>
          <w:i/>
          <w:iCs/>
        </w:rPr>
        <w:br w:type="page"/>
      </w:r>
    </w:p>
    <w:p w14:paraId="0B248E3F" w14:textId="6D502D4D" w:rsidR="008332EB" w:rsidRPr="006D1D91" w:rsidRDefault="008332EB">
      <w:pPr>
        <w:pStyle w:val="Heading2"/>
        <w:ind w:firstLine="720"/>
        <w:rPr>
          <w:ins w:id="129" w:author="Author"/>
          <w:b w:val="0"/>
          <w:bCs w:val="0"/>
          <w:i w:val="0"/>
          <w:iCs w:val="0"/>
          <w:rPrChange w:id="130" w:author="Author">
            <w:rPr>
              <w:ins w:id="131" w:author="Author"/>
            </w:rPr>
          </w:rPrChange>
        </w:rPr>
        <w:pPrChange w:id="132" w:author="Author">
          <w:pPr>
            <w:pStyle w:val="Heading2"/>
          </w:pPr>
        </w:pPrChange>
      </w:pPr>
      <w:ins w:id="133" w:author="Author">
        <w:r w:rsidRPr="006D1D91">
          <w:rPr>
            <w:b w:val="0"/>
            <w:bCs w:val="0"/>
            <w:i w:val="0"/>
            <w:iCs w:val="0"/>
            <w:rPrChange w:id="134" w:author="Author">
              <w:rPr/>
            </w:rPrChange>
          </w:rPr>
          <w:lastRenderedPageBreak/>
          <w:t xml:space="preserve">It is important to note that not </w:t>
        </w:r>
        <w:r w:rsidRPr="006D1D91">
          <w:rPr>
            <w:b w:val="0"/>
            <w:bCs w:val="0"/>
            <w:rPrChange w:id="135" w:author="Author">
              <w:rPr/>
            </w:rPrChange>
          </w:rPr>
          <w:t>all</w:t>
        </w:r>
        <w:r w:rsidRPr="006D1D91">
          <w:rPr>
            <w:b w:val="0"/>
            <w:bCs w:val="0"/>
            <w:i w:val="0"/>
            <w:iCs w:val="0"/>
            <w:rPrChange w:id="136" w:author="Author">
              <w:rPr/>
            </w:rPrChange>
          </w:rPr>
          <w:t xml:space="preserve"> research designs are represented due to the limited availability of public data in the field of CSD and the inherent challenge of including </w:t>
        </w:r>
        <w:r>
          <w:rPr>
            <w:b w:val="0"/>
            <w:bCs w:val="0"/>
            <w:i w:val="0"/>
            <w:iCs w:val="0"/>
          </w:rPr>
          <w:t>every</w:t>
        </w:r>
        <w:r w:rsidRPr="006D1D91">
          <w:rPr>
            <w:b w:val="0"/>
            <w:bCs w:val="0"/>
            <w:i w:val="0"/>
            <w:iCs w:val="0"/>
            <w:rPrChange w:id="137" w:author="Author">
              <w:rPr/>
            </w:rPrChange>
          </w:rPr>
          <w:t xml:space="preserve"> possible </w:t>
        </w:r>
        <w:r w:rsidR="00831AF9">
          <w:rPr>
            <w:b w:val="0"/>
            <w:bCs w:val="0"/>
            <w:i w:val="0"/>
            <w:iCs w:val="0"/>
          </w:rPr>
          <w:t xml:space="preserve">study </w:t>
        </w:r>
        <w:r w:rsidRPr="006D1D91">
          <w:rPr>
            <w:b w:val="0"/>
            <w:bCs w:val="0"/>
            <w:i w:val="0"/>
            <w:iCs w:val="0"/>
            <w:rPrChange w:id="138" w:author="Author">
              <w:rPr/>
            </w:rPrChange>
          </w:rPr>
          <w:t>design. Instead, this approach</w:t>
        </w:r>
        <w:r>
          <w:rPr>
            <w:b w:val="0"/>
            <w:bCs w:val="0"/>
            <w:i w:val="0"/>
            <w:iCs w:val="0"/>
          </w:rPr>
          <w:t xml:space="preserve"> was chosen to</w:t>
        </w:r>
        <w:r w:rsidRPr="006D1D91">
          <w:rPr>
            <w:b w:val="0"/>
            <w:bCs w:val="0"/>
            <w:i w:val="0"/>
            <w:iCs w:val="0"/>
            <w:rPrChange w:id="139" w:author="Author">
              <w:rPr/>
            </w:rPrChange>
          </w:rPr>
          <w:t xml:space="preserve"> prioritize representation across all subfields to </w:t>
        </w:r>
        <w:r>
          <w:rPr>
            <w:b w:val="0"/>
            <w:bCs w:val="0"/>
            <w:i w:val="0"/>
            <w:iCs w:val="0"/>
          </w:rPr>
          <w:t>illustrate the application of synthetic data methods</w:t>
        </w:r>
        <w:r w:rsidR="00077733">
          <w:rPr>
            <w:b w:val="0"/>
            <w:bCs w:val="0"/>
            <w:i w:val="0"/>
            <w:iCs w:val="0"/>
          </w:rPr>
          <w:t xml:space="preserve"> in CSD</w:t>
        </w:r>
        <w:r w:rsidRPr="006D1D91">
          <w:rPr>
            <w:b w:val="0"/>
            <w:bCs w:val="0"/>
            <w:i w:val="0"/>
            <w:iCs w:val="0"/>
            <w:rPrChange w:id="140" w:author="Author">
              <w:rPr/>
            </w:rPrChange>
          </w:rPr>
          <w:t xml:space="preserve">. To demonstrate the feasibility and </w:t>
        </w:r>
        <w:r w:rsidR="002C4C29">
          <w:rPr>
            <w:b w:val="0"/>
            <w:bCs w:val="0"/>
            <w:i w:val="0"/>
            <w:iCs w:val="0"/>
          </w:rPr>
          <w:t>preliminary</w:t>
        </w:r>
        <w:r w:rsidRPr="006D1D91">
          <w:rPr>
            <w:b w:val="0"/>
            <w:bCs w:val="0"/>
            <w:i w:val="0"/>
            <w:iCs w:val="0"/>
            <w:rPrChange w:id="141" w:author="Author">
              <w:rPr/>
            </w:rPrChange>
          </w:rPr>
          <w:t xml:space="preserve"> utility of synthetic data, an analysis was chosen from each study </w:t>
        </w:r>
        <w:r w:rsidR="00C157DB">
          <w:rPr>
            <w:b w:val="0"/>
            <w:bCs w:val="0"/>
            <w:i w:val="0"/>
            <w:iCs w:val="0"/>
          </w:rPr>
          <w:t>and</w:t>
        </w:r>
        <w:r w:rsidRPr="006D1D91">
          <w:rPr>
            <w:b w:val="0"/>
            <w:bCs w:val="0"/>
            <w:i w:val="0"/>
            <w:iCs w:val="0"/>
            <w:rPrChange w:id="142" w:author="Author">
              <w:rPr/>
            </w:rPrChange>
          </w:rPr>
          <w:t xml:space="preserve"> synthetic data</w:t>
        </w:r>
        <w:r w:rsidR="00C157DB">
          <w:rPr>
            <w:b w:val="0"/>
            <w:bCs w:val="0"/>
            <w:i w:val="0"/>
            <w:iCs w:val="0"/>
          </w:rPr>
          <w:t xml:space="preserve"> was generated</w:t>
        </w:r>
        <w:r w:rsidRPr="006D1D91">
          <w:rPr>
            <w:b w:val="0"/>
            <w:bCs w:val="0"/>
            <w:i w:val="0"/>
            <w:iCs w:val="0"/>
            <w:rPrChange w:id="143" w:author="Author">
              <w:rPr/>
            </w:rPrChange>
          </w:rPr>
          <w:t xml:space="preserve"> for those variables</w:t>
        </w:r>
        <w:r w:rsidR="00C157DB">
          <w:rPr>
            <w:b w:val="0"/>
            <w:bCs w:val="0"/>
            <w:i w:val="0"/>
            <w:iCs w:val="0"/>
          </w:rPr>
          <w:t xml:space="preserve">, as described </w:t>
        </w:r>
        <w:r w:rsidR="005E611F">
          <w:rPr>
            <w:b w:val="0"/>
            <w:bCs w:val="0"/>
            <w:i w:val="0"/>
            <w:iCs w:val="0"/>
          </w:rPr>
          <w:t>below</w:t>
        </w:r>
        <w:r w:rsidRPr="006D1D91">
          <w:rPr>
            <w:b w:val="0"/>
            <w:bCs w:val="0"/>
            <w:i w:val="0"/>
            <w:iCs w:val="0"/>
            <w:rPrChange w:id="144" w:author="Author">
              <w:rPr/>
            </w:rPrChange>
          </w:rPr>
          <w:t>.</w:t>
        </w:r>
      </w:ins>
    </w:p>
    <w:p w14:paraId="7EDA0CF6" w14:textId="12BFC715" w:rsidR="008332EB" w:rsidRPr="0049589D" w:rsidRDefault="0049589D">
      <w:pPr>
        <w:jc w:val="center"/>
        <w:rPr>
          <w:ins w:id="145" w:author="Author"/>
          <w:u w:val="single"/>
        </w:rPr>
        <w:pPrChange w:id="146" w:author="Author">
          <w:pPr>
            <w:pStyle w:val="Heading2"/>
          </w:pPr>
        </w:pPrChange>
      </w:pPr>
      <w:r w:rsidRPr="0049589D">
        <w:rPr>
          <w:rFonts w:ascii="Times New Roman" w:hAnsi="Times New Roman" w:cs="Times New Roman"/>
          <w:u w:val="single"/>
        </w:rPr>
        <w:t>Table 2 here.</w:t>
      </w:r>
    </w:p>
    <w:p w14:paraId="664EF6F6" w14:textId="75671CC2" w:rsidR="004B4BFD" w:rsidRDefault="00000000">
      <w:pPr>
        <w:pStyle w:val="Heading2"/>
      </w:pPr>
      <w:r>
        <w:t xml:space="preserve">Generation of Synthetic Datasets </w:t>
      </w:r>
      <w:ins w:id="147" w:author="Author">
        <w:r w:rsidR="00B1514D" w:rsidRPr="00B1514D">
          <w:t>with the Synthpop Package</w:t>
        </w:r>
      </w:ins>
      <w:del w:id="148" w:author="Author">
        <w:r w:rsidDel="00B1514D">
          <w:delText>and Comparison with Original Dataset</w:delText>
        </w:r>
      </w:del>
    </w:p>
    <w:p w14:paraId="5A5CC51F" w14:textId="5DFF7F76" w:rsidR="00100066" w:rsidRDefault="00000000">
      <w:pPr>
        <w:pStyle w:val="FirstParagraph"/>
        <w:rPr>
          <w:ins w:id="149" w:author="Author"/>
        </w:rPr>
      </w:pPr>
      <w:r>
        <w:t xml:space="preserve">Synthetic data generation and statistical analyses were conducted in R version 4.2.1 (R Core Team, 2022). </w:t>
      </w:r>
      <w:del w:id="150" w:author="Author">
        <w:r w:rsidDel="00B501C2">
          <w:delText>Synthetic data was generated with t</w:delText>
        </w:r>
      </w:del>
      <w:ins w:id="151" w:author="Author">
        <w:r w:rsidR="00B501C2">
          <w:t>T</w:t>
        </w:r>
      </w:ins>
      <w:r>
        <w:t xml:space="preserve">he </w:t>
      </w:r>
      <w:r>
        <w:rPr>
          <w:i/>
          <w:iCs/>
        </w:rPr>
        <w:t>synthpop</w:t>
      </w:r>
      <w:r>
        <w:t xml:space="preserve"> R package (version 1.8.0) (</w:t>
      </w:r>
      <w:proofErr w:type="spellStart"/>
      <w:r>
        <w:t>Nowok</w:t>
      </w:r>
      <w:proofErr w:type="spellEnd"/>
      <w:r>
        <w:t xml:space="preserve"> et al., 2016)</w:t>
      </w:r>
      <w:ins w:id="152" w:author="Author">
        <w:r w:rsidR="00EF5E53">
          <w:t xml:space="preserve"> </w:t>
        </w:r>
        <w:r w:rsidR="00EF5E53" w:rsidRPr="00EF5E53">
          <w:t>was used to generate synthetic data via complete conditional specification (Drechsler 2011). This method synthesizes one variable at a time: the first variable is generated by random sampling from the original dataset, and subsequent variables are synthesized conditionally based on previously synthesized variables. This stepwise approach captures relationships between variables incrementally rather than attempting to synthesize all relationships simultaneously</w:t>
        </w:r>
      </w:ins>
      <w:r>
        <w:t xml:space="preserve">. </w:t>
      </w:r>
    </w:p>
    <w:p w14:paraId="4C739D88" w14:textId="2CA1D49D" w:rsidR="00100619" w:rsidRPr="00100619" w:rsidRDefault="00100619" w:rsidP="00100619">
      <w:pPr>
        <w:pStyle w:val="FirstParagraph"/>
        <w:rPr>
          <w:ins w:id="153" w:author="Author"/>
        </w:rPr>
      </w:pPr>
      <w:ins w:id="154" w:author="Author">
        <w:r w:rsidRPr="00100619">
          <w:t xml:space="preserve">For example, consider a dataset containing three variables: participant ID, </w:t>
        </w:r>
        <w:r w:rsidR="00031333">
          <w:t>age</w:t>
        </w:r>
        <w:r w:rsidRPr="00100619">
          <w:t xml:space="preserve">, and </w:t>
        </w:r>
        <w:r w:rsidR="00031333">
          <w:t>weight</w:t>
        </w:r>
        <w:r w:rsidRPr="00100619">
          <w:t xml:space="preserve">. The process would begin by synthesizing participant ID through random sampling from its observed distribution. </w:t>
        </w:r>
        <w:r w:rsidR="006F2B79">
          <w:t>Age</w:t>
        </w:r>
        <w:r w:rsidRPr="00100619">
          <w:t xml:space="preserve"> would then be synthesized conditionally based on the synthetic participant ID values, with synthetic values drawn from predictions informed by the original data. Finally, </w:t>
        </w:r>
        <w:r w:rsidR="00467367">
          <w:t>weight</w:t>
        </w:r>
        <w:r w:rsidRPr="00100619">
          <w:t xml:space="preserve"> would be synthesized conditionally on both participant ID and </w:t>
        </w:r>
        <w:r w:rsidR="00352D3F">
          <w:t>age</w:t>
        </w:r>
        <w:r w:rsidRPr="00100619">
          <w:t>, with synthetic values similarly sampled from predictions.</w:t>
        </w:r>
      </w:ins>
    </w:p>
    <w:p w14:paraId="0A6F3F28" w14:textId="77777777" w:rsidR="00100619" w:rsidRPr="00100619" w:rsidRDefault="00100619" w:rsidP="00100619">
      <w:pPr>
        <w:pStyle w:val="FirstParagraph"/>
        <w:rPr>
          <w:ins w:id="155" w:author="Author"/>
        </w:rPr>
      </w:pPr>
      <w:ins w:id="156" w:author="Author">
        <w:r w:rsidRPr="00100619">
          <w:rPr>
            <w:i/>
            <w:iCs/>
          </w:rPr>
          <w:t>Synthpop</w:t>
        </w:r>
        <w:r w:rsidRPr="00100619">
          <w:t xml:space="preserve"> inherently manages missing data and maintains relationships between missingness and other variables using a tree-based algorithm, specifically classification and </w:t>
        </w:r>
        <w:r w:rsidRPr="00100619">
          <w:lastRenderedPageBreak/>
          <w:t>regression trees (CART), for data synthesis (</w:t>
        </w:r>
        <w:proofErr w:type="spellStart"/>
        <w:r w:rsidRPr="00100619">
          <w:t>Nowok</w:t>
        </w:r>
        <w:proofErr w:type="spellEnd"/>
        <w:r w:rsidRPr="00100619">
          <w:t xml:space="preserve"> et al., 2016). Alternatively, users can select other tree-based methods, such as random forests, or parametric models like linear or logistic regression. This process resembles multiple imputation by chained equations (MICE) for handling missing data (van </w:t>
        </w:r>
        <w:proofErr w:type="spellStart"/>
        <w:r w:rsidRPr="00100619">
          <w:t>Buuren</w:t>
        </w:r>
        <w:proofErr w:type="spellEnd"/>
        <w:r w:rsidRPr="00100619">
          <w:t>, 2018) but with a key distinction: instead of imputing only missing values, synthpop generates entirely synthetic data (Raghunathan, 2021), significantly reducing disclosure risk.</w:t>
        </w:r>
      </w:ins>
    </w:p>
    <w:p w14:paraId="7E653AAB" w14:textId="64CDFCF8" w:rsidR="004B4BFD" w:rsidRDefault="00100619" w:rsidP="00100619">
      <w:pPr>
        <w:pStyle w:val="FirstParagraph"/>
        <w:rPr>
          <w:ins w:id="157" w:author="Author"/>
        </w:rPr>
      </w:pPr>
      <w:proofErr w:type="spellStart"/>
      <w:ins w:id="158" w:author="Author">
        <w:r w:rsidRPr="00100619">
          <w:t>Nowok</w:t>
        </w:r>
        <w:proofErr w:type="spellEnd"/>
        <w:r w:rsidRPr="00100619">
          <w:t xml:space="preserve"> et al. (2016) provide an in-depth overview of the </w:t>
        </w:r>
        <w:r w:rsidRPr="00100619">
          <w:rPr>
            <w:i/>
            <w:iCs/>
          </w:rPr>
          <w:t>synthpop</w:t>
        </w:r>
        <w:r w:rsidRPr="00100619">
          <w:t xml:space="preserve"> package’s features. Briefly, synthesis is largely automated using the syn() function. Users can customize various options, including the modeling approach, </w:t>
        </w:r>
        <w:r w:rsidR="004F4E88" w:rsidRPr="004F4E88">
          <w:t xml:space="preserve">choice of predictors, </w:t>
        </w:r>
        <w:r w:rsidRPr="00100619">
          <w:t xml:space="preserve">order of </w:t>
        </w:r>
        <w:r w:rsidR="003017F0">
          <w:t xml:space="preserve">synthesized </w:t>
        </w:r>
        <w:r w:rsidRPr="00100619">
          <w:t>variables, smoothing parameters for continuous variables to enhance privacy, and rules for maintaining logical relationships.</w:t>
        </w:r>
      </w:ins>
      <w:del w:id="159" w:author="Author">
        <w:r w:rsidDel="00100619">
          <w:delText xml:space="preserve">Specifically, </w:delText>
        </w:r>
        <w:r w:rsidDel="00100619">
          <w:rPr>
            <w:i/>
            <w:iCs/>
          </w:rPr>
          <w:delText>synthpop</w:delText>
        </w:r>
        <w:r w:rsidDel="00100619">
          <w:delText xml:space="preserve"> uses a non-parametric classification and regression tree approach that generates data by sampling from a probability distribution and can handle any type of data. Our aims were twofold: (1) to determine whether a synthetic dataset maintained the statistical properties and relationships of the original dataset and (2) to examine whether this remained stable when generating multiple synthetic datasets. In light of these aims, our approach involved generating 100 different synthetic datasets for each original dataset from an ASHA ‘Big Nine’ domain. A statistical model with the original dataset was fit, and the </w:delText>
        </w:r>
        <w:r w:rsidDel="00100619">
          <w:rPr>
            <w:i/>
            <w:iCs/>
          </w:rPr>
          <w:delText>p</w:delText>
        </w:r>
        <w:r w:rsidDel="00100619">
          <w:delText xml:space="preserve">-value and effect size were recorded. If 95% of </w:delText>
        </w:r>
        <w:r w:rsidDel="00100619">
          <w:rPr>
            <w:i/>
            <w:iCs/>
          </w:rPr>
          <w:delText>p</w:delText>
        </w:r>
        <w:r w:rsidDel="00100619">
          <w:delText xml:space="preserve">-values and effect sizes from the synthetic datasets demonstrated a similar result as the original study, then this indicated that synthetic data maintained the statistical relationship. Specifically, we further defined this as a similar inferential result for </w:delText>
        </w:r>
        <w:r w:rsidDel="00100619">
          <w:rPr>
            <w:i/>
            <w:iCs/>
          </w:rPr>
          <w:delText>p</w:delText>
        </w:r>
        <w:r w:rsidDel="00100619">
          <w:delText xml:space="preserve">-values (i.e., a ‘significant’ or ‘non-significant’ </w:delText>
        </w:r>
        <w:r w:rsidDel="00100619">
          <w:rPr>
            <w:i/>
            <w:iCs/>
          </w:rPr>
          <w:delText>p</w:delText>
        </w:r>
        <w:r w:rsidDel="00100619">
          <w:delText>-value based on the original study’s alpha level) and effect sizes that maintained their categorization based on conventional thresholds (e.g., a ‘medium’ effect size). Measures of effect size and their interpretation for each study are provided in Table 3. If variability between the 100 synthetic datasets was appreciated, we visualized and described the dispersion of this distribution. The analysis plan for this study was preregistered on the Open Science Framework (https://osf.io/vhgq2).</w:delText>
        </w:r>
      </w:del>
    </w:p>
    <w:p w14:paraId="1C4CCB68" w14:textId="77777777" w:rsidR="004D5B48" w:rsidRDefault="004D5B48" w:rsidP="004D5B48">
      <w:pPr>
        <w:pStyle w:val="BodyText"/>
        <w:ind w:firstLine="0"/>
        <w:rPr>
          <w:ins w:id="160" w:author="Author"/>
        </w:rPr>
      </w:pPr>
    </w:p>
    <w:p w14:paraId="6BE3BC5C" w14:textId="5DB2789D" w:rsidR="004D5B48" w:rsidRDefault="004D5B48" w:rsidP="004D5B48">
      <w:pPr>
        <w:pStyle w:val="BodyText"/>
        <w:ind w:firstLine="0"/>
        <w:rPr>
          <w:ins w:id="161" w:author="Author"/>
          <w:b/>
          <w:bCs/>
          <w:i/>
          <w:iCs/>
        </w:rPr>
      </w:pPr>
      <w:ins w:id="162" w:author="Author">
        <w:r>
          <w:rPr>
            <w:b/>
            <w:bCs/>
            <w:i/>
            <w:iCs/>
          </w:rPr>
          <w:t>Evaluation of General and Specific Utility</w:t>
        </w:r>
      </w:ins>
    </w:p>
    <w:p w14:paraId="445439C0" w14:textId="3B7E368F" w:rsidR="007F551C" w:rsidRDefault="00BB7CC7" w:rsidP="009C5CB8">
      <w:pPr>
        <w:pStyle w:val="BodyText"/>
        <w:rPr>
          <w:ins w:id="163" w:author="Author"/>
        </w:rPr>
      </w:pPr>
      <w:ins w:id="164" w:author="Author">
        <w:r w:rsidRPr="006D1D91">
          <w:rPr>
            <w:rPrChange w:id="165" w:author="Author">
              <w:rPr>
                <w:b/>
                <w:bCs/>
                <w:i/>
                <w:iCs/>
              </w:rPr>
            </w:rPrChange>
          </w:rPr>
          <w:t xml:space="preserve">In the present study, we aimed to </w:t>
        </w:r>
        <w:r w:rsidR="0092325F">
          <w:t>explore</w:t>
        </w:r>
        <w:r w:rsidRPr="006D1D91">
          <w:rPr>
            <w:rPrChange w:id="166" w:author="Author">
              <w:rPr>
                <w:b/>
                <w:bCs/>
                <w:i/>
                <w:iCs/>
              </w:rPr>
            </w:rPrChange>
          </w:rPr>
          <w:t xml:space="preserve"> the feasibility </w:t>
        </w:r>
        <w:r w:rsidR="0092325F">
          <w:t xml:space="preserve">and preliminary utility </w:t>
        </w:r>
        <w:r w:rsidRPr="006D1D91">
          <w:rPr>
            <w:rPrChange w:id="167" w:author="Author">
              <w:rPr>
                <w:b/>
                <w:bCs/>
                <w:i/>
                <w:iCs/>
              </w:rPr>
            </w:rPrChange>
          </w:rPr>
          <w:t xml:space="preserve">of synthetic data to promote transparency and reproducibility </w:t>
        </w:r>
        <w:r w:rsidR="0092325F">
          <w:t>in CSD. Utility was operationalized as general</w:t>
        </w:r>
        <w:r w:rsidR="00D42311">
          <w:t xml:space="preserve"> (</w:t>
        </w:r>
        <w:del w:id="168" w:author="Author">
          <w:r w:rsidR="00D42311" w:rsidDel="005B5FB4">
            <w:delText xml:space="preserve">i.e., </w:delText>
          </w:r>
        </w:del>
        <w:r w:rsidR="00D42311">
          <w:t>does the synthetic data resemble the original data in its statistical properties and distribution?)</w:t>
        </w:r>
        <w:r w:rsidR="0092325F">
          <w:t xml:space="preserve"> and specific</w:t>
        </w:r>
        <w:r w:rsidR="00D42311">
          <w:t xml:space="preserve"> (</w:t>
        </w:r>
        <w:del w:id="169" w:author="Author">
          <w:r w:rsidR="00D42311" w:rsidDel="005B5FB4">
            <w:delText xml:space="preserve">i.e., </w:delText>
          </w:r>
          <w:r w:rsidR="00D42311" w:rsidDel="00D61079">
            <w:delText>are</w:delText>
          </w:r>
        </w:del>
        <w:r w:rsidR="00D61079">
          <w:t>is the</w:t>
        </w:r>
        <w:r w:rsidR="00D42311">
          <w:t xml:space="preserve"> inferential relationship</w:t>
        </w:r>
        <w:del w:id="170" w:author="Author">
          <w:r w:rsidR="00D42311" w:rsidDel="00D61079">
            <w:delText>s</w:delText>
          </w:r>
        </w:del>
        <w:r w:rsidR="00D42311">
          <w:t xml:space="preserve"> between variables maintained?)</w:t>
        </w:r>
        <w:r w:rsidR="0092325F">
          <w:t xml:space="preserve">. </w:t>
        </w:r>
        <w:r w:rsidRPr="006D1D91">
          <w:rPr>
            <w:rPrChange w:id="171" w:author="Author">
              <w:rPr>
                <w:b/>
                <w:bCs/>
                <w:i/>
                <w:iCs/>
              </w:rPr>
            </w:rPrChange>
          </w:rPr>
          <w:t xml:space="preserve">To evaluate </w:t>
        </w:r>
        <w:r w:rsidR="0016795E">
          <w:t>general</w:t>
        </w:r>
        <w:r w:rsidRPr="006D1D91">
          <w:rPr>
            <w:rPrChange w:id="172" w:author="Author">
              <w:rPr>
                <w:b/>
                <w:bCs/>
                <w:i/>
                <w:iCs/>
              </w:rPr>
            </w:rPrChange>
          </w:rPr>
          <w:t xml:space="preserve"> utility, </w:t>
        </w:r>
        <w:r w:rsidR="00EA6580" w:rsidRPr="00EA6580">
          <w:t xml:space="preserve">we </w:t>
        </w:r>
        <w:r w:rsidR="00B20962">
          <w:t>visually compared</w:t>
        </w:r>
        <w:r w:rsidR="00EA6580" w:rsidRPr="00EA6580">
          <w:t xml:space="preserve"> univariate (e.g.., bar charts, histograms) and bivariate joint distributions (e.g., scatterplots) </w:t>
        </w:r>
        <w:r w:rsidR="00B20962">
          <w:t>between the original and synthetic dataset</w:t>
        </w:r>
        <w:r w:rsidR="00C26ADC">
          <w:t xml:space="preserve">, and evaluated </w:t>
        </w:r>
        <w:r w:rsidR="0041121E" w:rsidRPr="0041121E">
          <w:t xml:space="preserve">the predicted probability that a record comes from the synthetic </w:t>
        </w:r>
        <w:r w:rsidR="003F3E9A">
          <w:t xml:space="preserve">versus original </w:t>
        </w:r>
        <w:r w:rsidR="0041121E" w:rsidRPr="0041121E">
          <w:t>data</w:t>
        </w:r>
        <w:r w:rsidR="00AF2854">
          <w:t xml:space="preserve">, known as the </w:t>
        </w:r>
        <w:del w:id="173" w:author="Author">
          <w:r w:rsidR="0041121E" w:rsidRPr="0041121E" w:rsidDel="00AF2854">
            <w:delText xml:space="preserve"> (e.g., </w:delText>
          </w:r>
        </w:del>
        <w:r w:rsidR="003F3E9A">
          <w:t xml:space="preserve">standardized </w:t>
        </w:r>
        <w:r w:rsidR="0041121E" w:rsidRPr="0041121E">
          <w:t>propensity mean squared error</w:t>
        </w:r>
        <w:r w:rsidR="00AF2854">
          <w:t xml:space="preserve"> (</w:t>
        </w:r>
        <w:proofErr w:type="spellStart"/>
        <w:del w:id="174" w:author="Author">
          <w:r w:rsidR="0041121E" w:rsidRPr="0041121E" w:rsidDel="00AF2854">
            <w:delText xml:space="preserve">; </w:delText>
          </w:r>
        </w:del>
        <w:r w:rsidR="003F3E9A" w:rsidRPr="006D1D91">
          <w:rPr>
            <w:i/>
            <w:iCs/>
            <w:rPrChange w:id="175" w:author="Author">
              <w:rPr/>
            </w:rPrChange>
          </w:rPr>
          <w:t>S_</w:t>
        </w:r>
        <w:r w:rsidR="0041121E" w:rsidRPr="0041121E">
          <w:rPr>
            <w:i/>
            <w:iCs/>
          </w:rPr>
          <w:t>pMSE</w:t>
        </w:r>
        <w:proofErr w:type="spellEnd"/>
        <w:r w:rsidR="00087D0F" w:rsidRPr="006D1D91">
          <w:rPr>
            <w:rPrChange w:id="176" w:author="Author">
              <w:rPr>
                <w:i/>
                <w:iCs/>
              </w:rPr>
            </w:rPrChange>
          </w:rPr>
          <w:t>)</w:t>
        </w:r>
        <w:r w:rsidR="00EA6580" w:rsidRPr="00EA6580">
          <w:t>.</w:t>
        </w:r>
        <w:r w:rsidR="00EA6580">
          <w:t xml:space="preserve"> </w:t>
        </w:r>
        <w:r w:rsidR="00DD39DB">
          <w:t>S</w:t>
        </w:r>
        <w:r w:rsidR="0079087B">
          <w:t>tandardized p</w:t>
        </w:r>
        <w:r w:rsidR="00AF2854">
          <w:t xml:space="preserve">ropensity scores </w:t>
        </w:r>
        <w:r w:rsidR="00DD39DB">
          <w:t>closer to zero indicate greater general utility</w:t>
        </w:r>
        <w:r w:rsidR="00C1005C">
          <w:t xml:space="preserve"> (typically with a standard deviation of one)</w:t>
        </w:r>
        <w:r w:rsidR="00DD39DB">
          <w:t xml:space="preserve">, </w:t>
        </w:r>
        <w:r w:rsidR="00402E9F">
          <w:t>where a value of zero indicates that the original and synthetic data are identical</w:t>
        </w:r>
        <w:r w:rsidR="007F551C">
          <w:t xml:space="preserve"> </w:t>
        </w:r>
        <w:r w:rsidR="006E7BD3">
          <w:t xml:space="preserve">(Snoke et al., </w:t>
        </w:r>
        <w:r w:rsidR="006E7BD3">
          <w:lastRenderedPageBreak/>
          <w:t>2018)</w:t>
        </w:r>
        <w:r w:rsidR="00AF2854">
          <w:t>.</w:t>
        </w:r>
        <w:r w:rsidR="007F551C">
          <w:t xml:space="preserve"> Notably, a value of zero is highly unlikely since synthetic data generation aims to achieve distributional similarity.</w:t>
        </w:r>
      </w:ins>
    </w:p>
    <w:p w14:paraId="152E9F11" w14:textId="3DD872D6" w:rsidR="00EA7B9E" w:rsidRDefault="0026322E" w:rsidP="009C5CB8">
      <w:pPr>
        <w:pStyle w:val="BodyText"/>
        <w:rPr>
          <w:ins w:id="177" w:author="Author"/>
        </w:rPr>
      </w:pPr>
      <w:ins w:id="178" w:author="Author">
        <w:r>
          <w:t xml:space="preserve">To assess specific utility, a statistical analysis was selected from each study and performed </w:t>
        </w:r>
        <w:r w:rsidR="0062563E">
          <w:t xml:space="preserve">separately </w:t>
        </w:r>
        <w:r>
          <w:t xml:space="preserve">with the </w:t>
        </w:r>
        <w:r w:rsidR="0062563E">
          <w:t>original and the synthetic</w:t>
        </w:r>
        <w:r>
          <w:t xml:space="preserve"> data.</w:t>
        </w:r>
        <w:r w:rsidR="00CA3FB5">
          <w:t xml:space="preserve"> </w:t>
        </w:r>
        <w:r w:rsidR="00303C0E">
          <w:t xml:space="preserve">Greater overlap in </w:t>
        </w:r>
        <w:r w:rsidR="0066203D">
          <w:t xml:space="preserve">effect size or coefficient </w:t>
        </w:r>
        <w:r w:rsidR="00303C0E">
          <w:t xml:space="preserve">confidence intervals and similar </w:t>
        </w:r>
        <w:r w:rsidR="00303C0E">
          <w:rPr>
            <w:i/>
            <w:iCs/>
          </w:rPr>
          <w:t>p</w:t>
        </w:r>
        <w:r w:rsidR="00303C0E">
          <w:t xml:space="preserve">-value </w:t>
        </w:r>
        <w:r w:rsidR="00162957">
          <w:t xml:space="preserve">inferences </w:t>
        </w:r>
        <w:r w:rsidR="00303C0E">
          <w:t xml:space="preserve">(i.e., significant or non-significant) </w:t>
        </w:r>
        <w:r w:rsidR="00D24EB1">
          <w:t>indicated greater</w:t>
        </w:r>
        <w:r w:rsidR="00303C0E">
          <w:t xml:space="preserve"> specific utility.</w:t>
        </w:r>
        <w:r w:rsidR="00C958C2">
          <w:t xml:space="preserve"> Since Curtis et al. (2023) </w:t>
        </w:r>
        <w:r w:rsidR="000958BA">
          <w:t xml:space="preserve">examined median and interquartile ranges (IQR) instead of statistical models, </w:t>
        </w:r>
        <w:r w:rsidR="00801C86">
          <w:t>only general</w:t>
        </w:r>
        <w:r w:rsidR="00C958C2">
          <w:t xml:space="preserve"> utility was examined.</w:t>
        </w:r>
        <w:r w:rsidR="009C5CB8">
          <w:t xml:space="preserve"> </w:t>
        </w:r>
        <w:r w:rsidR="00F11732" w:rsidRPr="00F11732">
          <w:t xml:space="preserve">The </w:t>
        </w:r>
        <w:r w:rsidR="0070451A">
          <w:t xml:space="preserve">pre-registered </w:t>
        </w:r>
        <w:r w:rsidR="00F11732" w:rsidRPr="00F11732">
          <w:t xml:space="preserve">analysis plan </w:t>
        </w:r>
        <w:r w:rsidR="0070451A">
          <w:t xml:space="preserve">and </w:t>
        </w:r>
        <w:r w:rsidR="00003ED6">
          <w:t xml:space="preserve">corresponding </w:t>
        </w:r>
        <w:r w:rsidR="0070451A">
          <w:t>deviations are publicly available</w:t>
        </w:r>
        <w:r w:rsidR="00F11732" w:rsidRPr="00F11732">
          <w:t xml:space="preserve"> on the Open Science Framework (</w:t>
        </w:r>
        <w:r w:rsidR="00F11732" w:rsidRPr="00F11732">
          <w:fldChar w:fldCharType="begin"/>
        </w:r>
        <w:r w:rsidR="00F11732" w:rsidRPr="00F11732">
          <w:instrText>HYPERLINK "https://osf.io/vhgq2"</w:instrText>
        </w:r>
        <w:r w:rsidR="00F11732" w:rsidRPr="00F11732">
          <w:fldChar w:fldCharType="separate"/>
        </w:r>
        <w:r w:rsidR="00F11732" w:rsidRPr="00F11732">
          <w:rPr>
            <w:rStyle w:val="Hyperlink"/>
          </w:rPr>
          <w:t>https://osf.io/vhgq2</w:t>
        </w:r>
        <w:r w:rsidR="00F11732" w:rsidRPr="00F11732">
          <w:fldChar w:fldCharType="end"/>
        </w:r>
        <w:r w:rsidR="00F11732" w:rsidRPr="00F11732">
          <w:t>).</w:t>
        </w:r>
        <w:r w:rsidR="00576A66">
          <w:t xml:space="preserve"> </w:t>
        </w:r>
        <w:r w:rsidR="00F75179" w:rsidRPr="00F75179">
          <w:t xml:space="preserve">Additional analyses evaluating the distribution and stability of </w:t>
        </w:r>
        <w:r w:rsidR="00F75179" w:rsidRPr="00F75179">
          <w:rPr>
            <w:i/>
            <w:iCs/>
          </w:rPr>
          <w:t>p</w:t>
        </w:r>
        <w:r w:rsidR="00F75179" w:rsidRPr="00F75179">
          <w:t>-values and effect sizes across 100 synthetic datasets are included in the supplemental materials.</w:t>
        </w:r>
      </w:ins>
    </w:p>
    <w:p w14:paraId="6C308151" w14:textId="3F36B34D" w:rsidR="00BB7CC7" w:rsidRPr="004247E7" w:rsidDel="004247E7" w:rsidRDefault="004247E7">
      <w:pPr>
        <w:pStyle w:val="Heading1"/>
        <w:jc w:val="center"/>
        <w:rPr>
          <w:del w:id="179" w:author="Author"/>
          <w:u w:val="single"/>
          <w:rPrChange w:id="180" w:author="Author">
            <w:rPr>
              <w:del w:id="181" w:author="Author"/>
            </w:rPr>
          </w:rPrChange>
        </w:rPr>
        <w:pPrChange w:id="182" w:author="Author">
          <w:pPr>
            <w:pStyle w:val="Heading1"/>
          </w:pPr>
        </w:pPrChange>
      </w:pPr>
      <w:ins w:id="183" w:author="Author">
        <w:r w:rsidRPr="004247E7">
          <w:rPr>
            <w:u w:val="single"/>
            <w:rPrChange w:id="184" w:author="Author">
              <w:rPr/>
            </w:rPrChange>
          </w:rPr>
          <w:t>Table 3 here.</w:t>
        </w:r>
      </w:ins>
    </w:p>
    <w:p w14:paraId="22C6E6D2" w14:textId="77777777" w:rsidR="004247E7" w:rsidRPr="004247E7" w:rsidRDefault="004247E7">
      <w:pPr>
        <w:pStyle w:val="BodyText"/>
        <w:jc w:val="center"/>
        <w:rPr>
          <w:ins w:id="185" w:author="Author"/>
        </w:rPr>
        <w:pPrChange w:id="186" w:author="Author">
          <w:pPr>
            <w:pStyle w:val="FirstParagraph"/>
          </w:pPr>
        </w:pPrChange>
      </w:pPr>
    </w:p>
    <w:p w14:paraId="0C88A344" w14:textId="32C8A3A3" w:rsidR="004B4BFD" w:rsidDel="00925193" w:rsidRDefault="00000000">
      <w:pPr>
        <w:pStyle w:val="Heading5"/>
        <w:rPr>
          <w:del w:id="187" w:author="Author"/>
        </w:rPr>
      </w:pPr>
      <w:bookmarkStart w:id="188" w:name="table-3-here."/>
      <w:del w:id="189" w:author="Author">
        <w:r w:rsidDel="00925193">
          <w:delText>Table 3 here.</w:delText>
        </w:r>
      </w:del>
    </w:p>
    <w:p w14:paraId="70EC25D1" w14:textId="59FD282E" w:rsidR="004B4BFD" w:rsidDel="003E093D" w:rsidRDefault="00000000">
      <w:pPr>
        <w:pStyle w:val="FirstParagraph"/>
        <w:rPr>
          <w:del w:id="190" w:author="Author"/>
        </w:rPr>
      </w:pPr>
      <w:del w:id="191" w:author="Author">
        <w:r w:rsidDel="00294FA3">
          <w:delText xml:space="preserve">In addition to these inferential comparisons, we provide a brief tutorial to guide the reader through the required steps to generate synthetic data. This is accomplished in the context of two datasets (Curtis et al., 2023; Thompson et al., 2023) with additional data visualization and detailed R code. </w:delText>
        </w:r>
        <w:r w:rsidDel="003E093D">
          <w:delText xml:space="preserve">Since Curtis et al. (2023) did not perform inferential tests, we directly compared each synthetic dataset to the original data with a zero-inflated beta multilevel model with the </w:delText>
        </w:r>
        <w:r w:rsidDel="003E093D">
          <w:rPr>
            <w:i/>
            <w:iCs/>
          </w:rPr>
          <w:delText>gamlss</w:delText>
        </w:r>
        <w:r w:rsidDel="003E093D">
          <w:delText xml:space="preserve"> package (version 5.4.3) (Stasinopoulos &amp; Rigby, 2007). This model included fixed effects of dataset type (synthetic/original) and bolus consistency (thin liquid/extremely thick/regular), and a random intercept of participant. Due to issues with model convergence, the fixed effect structure was simplified to only include dataset type. The </w:delText>
        </w:r>
        <w:r w:rsidDel="003E093D">
          <w:rPr>
            <w:i/>
            <w:iCs/>
          </w:rPr>
          <w:delText>p</w:delText>
        </w:r>
        <w:r w:rsidDel="003E093D">
          <w:delText xml:space="preserve">-value from both zero-inflated and beta portions of the model were evaluated and </w:delText>
        </w:r>
        <w:r w:rsidDel="003E093D">
          <w:rPr>
            <w:i/>
            <w:iCs/>
          </w:rPr>
          <w:delText>p</w:delText>
        </w:r>
        <w:r w:rsidDel="003E093D">
          <w:delText xml:space="preserve"> &lt; .05 was interpreted no statistically significant difference between the synthetic and original dataset.</w:delText>
        </w:r>
      </w:del>
    </w:p>
    <w:p w14:paraId="2E73B305" w14:textId="77777777" w:rsidR="004B4BFD" w:rsidRDefault="00000000">
      <w:pPr>
        <w:pStyle w:val="Heading1"/>
      </w:pPr>
      <w:bookmarkStart w:id="192" w:name="results"/>
      <w:bookmarkEnd w:id="112"/>
      <w:bookmarkEnd w:id="128"/>
      <w:bookmarkEnd w:id="188"/>
      <w:r>
        <w:t>Results</w:t>
      </w:r>
    </w:p>
    <w:p w14:paraId="27A79678" w14:textId="51FA9AE6" w:rsidR="004B4BFD" w:rsidDel="00E95623" w:rsidRDefault="00000000">
      <w:pPr>
        <w:pStyle w:val="FirstParagraph"/>
        <w:rPr>
          <w:del w:id="193" w:author="Author"/>
        </w:rPr>
      </w:pPr>
      <w:del w:id="194" w:author="Author">
        <w:r w:rsidDel="00E95623">
          <w:delText xml:space="preserve">The tutorial data and accompanying code can be accessed on the Open Science Framework (https://osf.io/yhkqf/). To get started, download R (https://cran.r-project.org/) and an interface like RStudio (https://posit.co/download/rstudio-desktop/). Open the </w:delText>
        </w:r>
        <w:r w:rsidDel="00E95623">
          <w:rPr>
            <w:i/>
            <w:iCs/>
          </w:rPr>
          <w:delText>open-and-synthetic-data.Rproj</w:delText>
        </w:r>
        <w:r w:rsidDel="00E95623">
          <w:delText xml:space="preserve"> file in RStudio. To reproduce the tutorial code only, open the file called </w:delText>
        </w:r>
        <w:r w:rsidDel="00E95623">
          <w:rPr>
            <w:i/>
            <w:iCs/>
          </w:rPr>
          <w:delText>tutorial_script.R</w:delText>
        </w:r>
        <w:r w:rsidDel="00E95623">
          <w:delText xml:space="preserve">. To reproduce the manuscript, open the file called </w:delText>
        </w:r>
        <w:r w:rsidDel="00E95623">
          <w:rPr>
            <w:i/>
            <w:iCs/>
          </w:rPr>
          <w:delText>synthetic_manuscript.qmd</w:delText>
        </w:r>
        <w:r w:rsidDel="00E95623">
          <w:delText>.</w:delText>
        </w:r>
      </w:del>
    </w:p>
    <w:p w14:paraId="6344304A" w14:textId="568EC903" w:rsidR="004B4BFD" w:rsidRDefault="00000000">
      <w:pPr>
        <w:pStyle w:val="Heading3"/>
      </w:pPr>
      <w:bookmarkStart w:id="195" w:name="X1716400c673c6b2a3875136098aa2cae081f9a7"/>
      <w:del w:id="196" w:author="Author">
        <w:r w:rsidDel="00D77346">
          <w:delText xml:space="preserve">Study 1: Normative Reference Values for </w:delText>
        </w:r>
      </w:del>
      <w:r>
        <w:t>Swallowing</w:t>
      </w:r>
      <w:del w:id="197" w:author="Author">
        <w:r w:rsidDel="00D77346">
          <w:delText xml:space="preserve"> Outcomes</w:delText>
        </w:r>
      </w:del>
    </w:p>
    <w:p w14:paraId="070D3453" w14:textId="77777777" w:rsidR="00165F74" w:rsidRPr="00F37D8E" w:rsidRDefault="00165F74">
      <w:pPr>
        <w:pStyle w:val="BodyText"/>
        <w:rPr>
          <w:ins w:id="198" w:author="Author"/>
        </w:rPr>
        <w:pPrChange w:id="199" w:author="Author">
          <w:pPr>
            <w:pStyle w:val="Heading3"/>
          </w:pPr>
        </w:pPrChange>
      </w:pPr>
      <w:bookmarkStart w:id="200" w:name="swallowing"/>
      <w:ins w:id="201" w:author="Author">
        <w:r w:rsidRPr="00F37D8E">
          <w:t>Curtis et al. (2023) provided normative reference values for swallowing outcomes during flexible endoscopic evaluations of swallowing in a sample of 39 community-dwelling adults without dysphagia. In this observational cohort study, each participant completed 15 swallowing trials that varied by bolus size, consistency, contrast agent, and swallowing instructions. Several swallowing outcomes were measured, including the amount of laryngeal vestibule residue, which was rated using the Visual Analysis of Swallowing Efficiency and Safety. No inferential statistics were conducted; instead, the distribution of laryngeal vestibule residue ratings was summarized using median and interquartile ranges.</w:t>
        </w:r>
      </w:ins>
    </w:p>
    <w:p w14:paraId="209CFCFE" w14:textId="77777777" w:rsidR="00165F74" w:rsidRPr="00F37D8E" w:rsidRDefault="00165F74">
      <w:pPr>
        <w:pStyle w:val="BodyText"/>
        <w:rPr>
          <w:ins w:id="202" w:author="Author"/>
        </w:rPr>
        <w:pPrChange w:id="203" w:author="Author">
          <w:pPr>
            <w:pStyle w:val="Heading3"/>
          </w:pPr>
        </w:pPrChange>
      </w:pPr>
      <w:ins w:id="204" w:author="Author">
        <w:r w:rsidRPr="00F37D8E">
          <w:lastRenderedPageBreak/>
          <w:t xml:space="preserve">In the synthetic dataset, the primary outcome (laryngeal vestibule residue ratings) closely mirrored the original data (Figure 1A). The frequency of zero values was nearly identical and the distribution of values greater than zero was also similar, with only minor deviations at higher residue ratings. The </w:t>
        </w:r>
        <w:proofErr w:type="spellStart"/>
        <w:r w:rsidRPr="00F37D8E">
          <w:t>S_pMSE</w:t>
        </w:r>
        <w:proofErr w:type="spellEnd"/>
        <w:r w:rsidRPr="00F37D8E">
          <w:t xml:space="preserve"> value was 0.09, indicating strong overall similarity and general utility between the synthetic and original data.</w:t>
        </w:r>
      </w:ins>
    </w:p>
    <w:p w14:paraId="41A24F86" w14:textId="77777777" w:rsidR="00165F74" w:rsidRPr="009219A3" w:rsidRDefault="00165F74">
      <w:pPr>
        <w:pStyle w:val="Heading5"/>
        <w:rPr>
          <w:ins w:id="205" w:author="Author"/>
        </w:rPr>
        <w:pPrChange w:id="206" w:author="Author">
          <w:pPr>
            <w:pStyle w:val="Heading3"/>
          </w:pPr>
        </w:pPrChange>
      </w:pPr>
      <w:ins w:id="207" w:author="Author">
        <w:r w:rsidRPr="009219A3">
          <w:t>Figure 1 here.</w:t>
        </w:r>
      </w:ins>
    </w:p>
    <w:p w14:paraId="0AD1AAD0" w14:textId="77777777" w:rsidR="00165F74" w:rsidRPr="00165F74" w:rsidRDefault="00165F74" w:rsidP="00165F74">
      <w:pPr>
        <w:pStyle w:val="Heading3"/>
        <w:rPr>
          <w:ins w:id="208" w:author="Author"/>
        </w:rPr>
      </w:pPr>
      <w:bookmarkStart w:id="209" w:name="articulation"/>
      <w:bookmarkEnd w:id="200"/>
      <w:ins w:id="210" w:author="Author">
        <w:r w:rsidRPr="00165F74">
          <w:t>Articulation</w:t>
        </w:r>
      </w:ins>
    </w:p>
    <w:p w14:paraId="2892ACF4" w14:textId="5103F866" w:rsidR="00165F74" w:rsidRPr="00F37D8E" w:rsidDel="00434F35" w:rsidRDefault="00165F74">
      <w:pPr>
        <w:pStyle w:val="BodyText"/>
        <w:rPr>
          <w:ins w:id="211" w:author="Author"/>
          <w:del w:id="212" w:author="Author"/>
        </w:rPr>
        <w:pPrChange w:id="213" w:author="Author">
          <w:pPr>
            <w:pStyle w:val="Heading3"/>
          </w:pPr>
        </w:pPrChange>
      </w:pPr>
      <w:ins w:id="214" w:author="Author">
        <w:r w:rsidRPr="00F37D8E">
          <w:t>Thompson et al. (2023) examined the relationship between vowel space area and speech intelligibility among 40 speakers with dysarthria of varying etiologies (e.g., Parkinson’s disease, amyotrophic lateral sclerosis, Huntington’s disease, and ataxia). A linear regression model revealed a statistically significant relationship between vowel space area and intelligibility (p &lt; .001) with a Cohen’s f of 0.59, corresponding to a conventionally “large” effect size (Table 3).</w:t>
        </w:r>
        <w:r w:rsidR="00434F35">
          <w:t xml:space="preserve"> </w:t>
        </w:r>
      </w:ins>
    </w:p>
    <w:p w14:paraId="1E01D9BF" w14:textId="77777777" w:rsidR="00165F74" w:rsidRPr="00F37D8E" w:rsidRDefault="00165F74">
      <w:pPr>
        <w:pStyle w:val="BodyText"/>
        <w:rPr>
          <w:ins w:id="215" w:author="Author"/>
        </w:rPr>
        <w:pPrChange w:id="216" w:author="Author">
          <w:pPr>
            <w:pStyle w:val="Heading3"/>
          </w:pPr>
        </w:pPrChange>
      </w:pPr>
      <w:ins w:id="217" w:author="Author">
        <w:r w:rsidRPr="00F37D8E">
          <w:t>Compared to original data, the synthetic data demonstrated a similar distribution (Figure 1). General utility was high for both variables of vowel space area (</w:t>
        </w:r>
        <w:proofErr w:type="spellStart"/>
        <w:r w:rsidRPr="00F37D8E">
          <w:t>S_pMSE</w:t>
        </w:r>
        <w:proofErr w:type="spellEnd"/>
        <w:r w:rsidRPr="00F37D8E">
          <w:t xml:space="preserve"> = 1.07) and intelligibility (</w:t>
        </w:r>
        <w:proofErr w:type="spellStart"/>
        <w:r w:rsidRPr="00F37D8E">
          <w:t>S_pMSE</w:t>
        </w:r>
        <w:proofErr w:type="spellEnd"/>
        <w:r w:rsidRPr="00F37D8E">
          <w:t xml:space="preserve"> = 0.74). Specific utility was high as the statistical model with the synthetic data maintained the direction of statistical significance (p = .002) and effect size magnitude (f = 0.54).</w:t>
        </w:r>
      </w:ins>
    </w:p>
    <w:p w14:paraId="480B2457" w14:textId="77777777" w:rsidR="00165F74" w:rsidRPr="00165F74" w:rsidRDefault="00165F74" w:rsidP="00165F74">
      <w:pPr>
        <w:pStyle w:val="Heading3"/>
        <w:rPr>
          <w:ins w:id="218" w:author="Author"/>
        </w:rPr>
      </w:pPr>
      <w:bookmarkStart w:id="219" w:name="fluency"/>
      <w:bookmarkEnd w:id="209"/>
      <w:ins w:id="220" w:author="Author">
        <w:r w:rsidRPr="00165F74">
          <w:t>Fluency</w:t>
        </w:r>
      </w:ins>
    </w:p>
    <w:p w14:paraId="6E7E0108" w14:textId="5D71FB5C" w:rsidR="00165F74" w:rsidRPr="00F37D8E" w:rsidDel="00434F35" w:rsidRDefault="00165F74">
      <w:pPr>
        <w:pStyle w:val="BodyText"/>
        <w:rPr>
          <w:ins w:id="221" w:author="Author"/>
          <w:del w:id="222" w:author="Author"/>
        </w:rPr>
        <w:pPrChange w:id="223" w:author="Author">
          <w:pPr>
            <w:pStyle w:val="Heading3"/>
          </w:pPr>
        </w:pPrChange>
      </w:pPr>
      <w:proofErr w:type="spellStart"/>
      <w:ins w:id="224" w:author="Author">
        <w:r w:rsidRPr="00F37D8E">
          <w:t>Elsherif</w:t>
        </w:r>
        <w:proofErr w:type="spellEnd"/>
        <w:r w:rsidRPr="00F37D8E">
          <w:t xml:space="preserve"> et al. (2021) compared non-word repetitions between 80 neurotypical adults and 34 adults who stutter. An independent samples t-test demonstrated a statistically significant difference in non-word repetitions between these groups (p &lt; .001) with a large effect size (Δ = 1.26).</w:t>
        </w:r>
        <w:r w:rsidR="00434F35">
          <w:t xml:space="preserve"> </w:t>
        </w:r>
      </w:ins>
    </w:p>
    <w:p w14:paraId="72FA9188" w14:textId="77777777" w:rsidR="00165F74" w:rsidRPr="00F37D8E" w:rsidRDefault="00165F74">
      <w:pPr>
        <w:pStyle w:val="BodyText"/>
        <w:rPr>
          <w:ins w:id="225" w:author="Author"/>
        </w:rPr>
        <w:pPrChange w:id="226" w:author="Author">
          <w:pPr>
            <w:pStyle w:val="Heading3"/>
          </w:pPr>
        </w:pPrChange>
      </w:pPr>
      <w:ins w:id="227" w:author="Author">
        <w:r w:rsidRPr="00F37D8E">
          <w:t xml:space="preserve">Compared to original data, the synthetic data similar distributions (Figure 1C). General </w:t>
        </w:r>
        <w:r w:rsidRPr="00F37D8E">
          <w:lastRenderedPageBreak/>
          <w:t>utility was high for the outcome of non-word repetitions (</w:t>
        </w:r>
        <w:proofErr w:type="spellStart"/>
        <w:r w:rsidRPr="00F37D8E">
          <w:t>S_pMSE</w:t>
        </w:r>
        <w:proofErr w:type="spellEnd"/>
        <w:r w:rsidRPr="00F37D8E">
          <w:t xml:space="preserve"> = 1.27) and the statistical model with the synthetic data maintained the direction of statistical significance (p = .004) and effect size magnitude (f = 1.32).</w:t>
        </w:r>
      </w:ins>
    </w:p>
    <w:p w14:paraId="11ADF164" w14:textId="77777777" w:rsidR="00165F74" w:rsidRPr="00165F74" w:rsidRDefault="00165F74" w:rsidP="00165F74">
      <w:pPr>
        <w:pStyle w:val="Heading3"/>
        <w:rPr>
          <w:ins w:id="228" w:author="Author"/>
        </w:rPr>
      </w:pPr>
      <w:bookmarkStart w:id="229" w:name="voice-and-resonance"/>
      <w:bookmarkEnd w:id="219"/>
      <w:ins w:id="230" w:author="Author">
        <w:r w:rsidRPr="00165F74">
          <w:t>Voice and Resonance</w:t>
        </w:r>
      </w:ins>
    </w:p>
    <w:p w14:paraId="59123ADB" w14:textId="77777777" w:rsidR="00165F74" w:rsidRPr="00F37D8E" w:rsidRDefault="00165F74">
      <w:pPr>
        <w:pStyle w:val="BodyText"/>
        <w:rPr>
          <w:ins w:id="231" w:author="Author"/>
        </w:rPr>
        <w:pPrChange w:id="232" w:author="Author">
          <w:pPr>
            <w:pStyle w:val="Heading3"/>
          </w:pPr>
        </w:pPrChange>
      </w:pPr>
      <w:ins w:id="233" w:author="Author">
        <w:r w:rsidRPr="00F37D8E">
          <w:t>Novotny et al. (2016) examined the relationship between acoustic measures of nasality variability and overall perceptual ratings in a heterogenous cohort of individuals with Parkinson’s disease, Huntington’s disease, and neurotypical adults. Results indicated a statistically significant relationship (r = 0.51, p &lt; .001) between perceptual ratings and acoustic nasality variability. Compared to original data, the synthetic data demonstrated similar values for nasality variability within perceptual ratings of ‘Normal’ and ‘Mild’, though values for ‘Moderate’ perceptual ratings showed larger variance likely due to its low occurrence in the dataset (Figure 1D). General utility was high for both nasality variability (</w:t>
        </w:r>
        <w:proofErr w:type="spellStart"/>
        <w:r w:rsidRPr="00F37D8E">
          <w:t>S_pMSE</w:t>
        </w:r>
        <w:proofErr w:type="spellEnd"/>
        <w:r w:rsidRPr="00F37D8E">
          <w:t xml:space="preserve"> = 0.68) and perceptual rating (</w:t>
        </w:r>
        <w:proofErr w:type="spellStart"/>
        <w:r w:rsidRPr="00F37D8E">
          <w:t>S_pMSE</w:t>
        </w:r>
        <w:proofErr w:type="spellEnd"/>
        <w:r w:rsidRPr="00F37D8E">
          <w:t xml:space="preserve"> = 0.44). The statistical model with the synthetic data maintained the direction of statistical significance (p &lt; .001) and effect size magnitude (r = 0.44), indicating adequate specific utility.</w:t>
        </w:r>
      </w:ins>
    </w:p>
    <w:p w14:paraId="2B68BFDF" w14:textId="77777777" w:rsidR="00165F74" w:rsidRPr="00165F74" w:rsidRDefault="00165F74" w:rsidP="00165F74">
      <w:pPr>
        <w:pStyle w:val="Heading3"/>
        <w:rPr>
          <w:ins w:id="234" w:author="Author"/>
        </w:rPr>
      </w:pPr>
      <w:bookmarkStart w:id="235" w:name="hearing"/>
      <w:bookmarkEnd w:id="229"/>
      <w:ins w:id="236" w:author="Author">
        <w:r w:rsidRPr="00165F74">
          <w:t>Hearing</w:t>
        </w:r>
      </w:ins>
    </w:p>
    <w:p w14:paraId="6C959F75" w14:textId="0750CDD9" w:rsidR="00165F74" w:rsidRPr="00F37D8E" w:rsidRDefault="00165F74">
      <w:pPr>
        <w:pStyle w:val="BodyText"/>
        <w:rPr>
          <w:ins w:id="237" w:author="Author"/>
        </w:rPr>
        <w:pPrChange w:id="238" w:author="Author">
          <w:pPr>
            <w:pStyle w:val="Heading3"/>
          </w:pPr>
        </w:pPrChange>
      </w:pPr>
      <w:proofErr w:type="spellStart"/>
      <w:ins w:id="239" w:author="Author">
        <w:r w:rsidRPr="00F37D8E">
          <w:t>Battal</w:t>
        </w:r>
        <w:proofErr w:type="spellEnd"/>
        <w:r w:rsidRPr="00F37D8E">
          <w:t xml:space="preserve"> et al. (2019) compared auditory localization abilities between 17 congenitally blind and 17 sighted individuals. A linear mixed effects model indicated that congenitally blind individuals had enhanced spatial hearing abilities (OR = 1.56, p = .016). Compared to original data, the synthetic data showed similar distributions for auditory localization in both sighted and </w:t>
        </w:r>
        <w:r w:rsidR="003C18F6" w:rsidRPr="00F37D8E">
          <w:t xml:space="preserve">congenitally </w:t>
        </w:r>
        <w:del w:id="240" w:author="Author">
          <w:r w:rsidRPr="00F37D8E" w:rsidDel="003C18F6">
            <w:delText xml:space="preserve">congentially </w:delText>
          </w:r>
        </w:del>
        <w:r w:rsidRPr="00F37D8E">
          <w:t>blind individuals, as well as similar auditory localization at the subject-level (Figure 1E). General utility was high for subject (</w:t>
        </w:r>
        <w:proofErr w:type="spellStart"/>
        <w:r w:rsidRPr="00F37D8E">
          <w:t>S_pMSE</w:t>
        </w:r>
        <w:proofErr w:type="spellEnd"/>
        <w:r w:rsidRPr="00F37D8E">
          <w:t xml:space="preserve"> = 0.53) and group (</w:t>
        </w:r>
        <w:proofErr w:type="spellStart"/>
        <w:r w:rsidRPr="00F37D8E">
          <w:t>S_pMSE</w:t>
        </w:r>
        <w:proofErr w:type="spellEnd"/>
        <w:r w:rsidRPr="00F37D8E">
          <w:t xml:space="preserve"> = 0.17) variables. Specific utility was high as the statistical model with the synthetic data maintained the </w:t>
        </w:r>
        <w:r w:rsidRPr="00F37D8E">
          <w:lastRenderedPageBreak/>
          <w:t>direction of statistical significance (p .018) and effect size magnitude (</w:t>
        </w:r>
        <w:r w:rsidR="009D6488">
          <w:t xml:space="preserve">OR </w:t>
        </w:r>
        <w:del w:id="241" w:author="Author">
          <w:r w:rsidRPr="00F37D8E" w:rsidDel="009D6488">
            <w:delText xml:space="preserve">r </w:delText>
          </w:r>
        </w:del>
        <w:r w:rsidRPr="00F37D8E">
          <w:t>= 1.69).</w:t>
        </w:r>
        <w:r w:rsidR="007452B1">
          <w:t xml:space="preserve"> The random effect estimates were stable between the original (mean = 0, 90% CI: -0.02</w:t>
        </w:r>
        <w:r w:rsidR="00C70965">
          <w:t>7</w:t>
        </w:r>
        <w:r w:rsidR="007452B1">
          <w:t>, 0.02</w:t>
        </w:r>
        <w:r w:rsidR="00C70965">
          <w:t>7</w:t>
        </w:r>
        <w:r w:rsidR="007452B1">
          <w:t xml:space="preserve">) and synthetic (mean = </w:t>
        </w:r>
        <w:r w:rsidR="007452B1" w:rsidRPr="00576A66">
          <w:t>0</w:t>
        </w:r>
        <w:r w:rsidR="007452B1">
          <w:t>, 90% CI: -0.03</w:t>
        </w:r>
        <w:r w:rsidR="00C70965">
          <w:t>6</w:t>
        </w:r>
        <w:r w:rsidR="007452B1">
          <w:t>, -0.03</w:t>
        </w:r>
        <w:r w:rsidR="00C70965">
          <w:t>6</w:t>
        </w:r>
        <w:r w:rsidR="007452B1">
          <w:t>) datasets.</w:t>
        </w:r>
      </w:ins>
    </w:p>
    <w:p w14:paraId="5318F548" w14:textId="77777777" w:rsidR="00165F74" w:rsidRPr="00165F74" w:rsidRDefault="00165F74" w:rsidP="00165F74">
      <w:pPr>
        <w:pStyle w:val="Heading3"/>
        <w:rPr>
          <w:ins w:id="242" w:author="Author"/>
        </w:rPr>
      </w:pPr>
      <w:bookmarkStart w:id="243" w:name="communication-modalities"/>
      <w:bookmarkEnd w:id="235"/>
      <w:ins w:id="244" w:author="Author">
        <w:r w:rsidRPr="00165F74">
          <w:t>Communication Modalities</w:t>
        </w:r>
      </w:ins>
    </w:p>
    <w:p w14:paraId="7F86BC25" w14:textId="77777777" w:rsidR="00165F74" w:rsidRPr="00F37D8E" w:rsidRDefault="00165F74">
      <w:pPr>
        <w:pStyle w:val="BodyText"/>
        <w:rPr>
          <w:ins w:id="245" w:author="Author"/>
        </w:rPr>
        <w:pPrChange w:id="246" w:author="Author">
          <w:pPr>
            <w:pStyle w:val="Heading3"/>
          </w:pPr>
        </w:pPrChange>
      </w:pPr>
      <w:ins w:id="247" w:author="Author">
        <w:r w:rsidRPr="00F37D8E">
          <w:t xml:space="preserve">King et al. (2022) collected survey responses from speech-language pathologists to assess the impact of the COVID-19 pandemic on service provision for emergent bilinguals who use augmentative and alternative communication. Results indicated that speech-language pathologists reporting that a lack of or limited access to internet increased during the initial phase of the pandemic (Cohen’s </w:t>
        </w:r>
        <w:r w:rsidRPr="00F37D8E">
          <w:rPr>
            <w:rFonts w:ascii="Cambria Math" w:hAnsi="Cambria Math" w:cs="Cambria Math"/>
          </w:rPr>
          <w:t>𝜔</w:t>
        </w:r>
        <w:r w:rsidRPr="00F37D8E">
          <w:t xml:space="preserve"> = 34.60, p &lt; .001). Compared to original data, the synthetic data showed similar frequencies of responses for the barrier of ‘lack of/limited internet’ (Figure 1F). General utility was high for assessment type (</w:t>
        </w:r>
        <w:proofErr w:type="spellStart"/>
        <w:r w:rsidRPr="00F37D8E">
          <w:t>S_pMSE</w:t>
        </w:r>
        <w:proofErr w:type="spellEnd"/>
        <w:r w:rsidRPr="00F37D8E">
          <w:t xml:space="preserve"> = 0.03) and time point (</w:t>
        </w:r>
        <w:proofErr w:type="spellStart"/>
        <w:r w:rsidRPr="00F37D8E">
          <w:t>S_pMSE</w:t>
        </w:r>
        <w:proofErr w:type="spellEnd"/>
        <w:r w:rsidRPr="00F37D8E">
          <w:t xml:space="preserve"> = 0.17) variables. The statistical model with the synthetic data maintained the direction of statistical significance (p &lt; .001) and effect size magnitude (r = 35.38), indicating high specific utility.</w:t>
        </w:r>
      </w:ins>
    </w:p>
    <w:p w14:paraId="6EECD458" w14:textId="77777777" w:rsidR="00165F74" w:rsidRPr="00165F74" w:rsidRDefault="00165F74" w:rsidP="00165F74">
      <w:pPr>
        <w:pStyle w:val="Heading3"/>
        <w:rPr>
          <w:ins w:id="248" w:author="Author"/>
        </w:rPr>
      </w:pPr>
      <w:bookmarkStart w:id="249" w:name="receptive-and-expressive-language"/>
      <w:bookmarkEnd w:id="243"/>
      <w:ins w:id="250" w:author="Author">
        <w:r w:rsidRPr="00165F74">
          <w:t>Receptive and Expressive Language</w:t>
        </w:r>
      </w:ins>
    </w:p>
    <w:p w14:paraId="0E9B2C62" w14:textId="56356781" w:rsidR="00165F74" w:rsidRPr="00F37D8E" w:rsidRDefault="00165F74">
      <w:pPr>
        <w:pStyle w:val="BodyText"/>
        <w:rPr>
          <w:ins w:id="251" w:author="Author"/>
        </w:rPr>
        <w:pPrChange w:id="252" w:author="Author">
          <w:pPr>
            <w:pStyle w:val="Heading3"/>
          </w:pPr>
        </w:pPrChange>
      </w:pPr>
      <w:ins w:id="253" w:author="Author">
        <w:r w:rsidRPr="00F37D8E">
          <w:t xml:space="preserve">Two studies were included in the domain of Receptive and Expressive Language (Kearney et al., 2023; </w:t>
        </w:r>
        <w:proofErr w:type="spellStart"/>
        <w:r w:rsidR="0072251E" w:rsidRPr="0072251E">
          <w:rPr>
            <w:rPrChange w:id="254" w:author="Author">
              <w:rPr>
                <w:b/>
                <w:bCs/>
              </w:rPr>
            </w:rPrChange>
          </w:rPr>
          <w:t>R</w:t>
        </w:r>
        <w:del w:id="255" w:author="Author">
          <w:r w:rsidRPr="0072251E" w:rsidDel="0072251E">
            <w:rPr>
              <w:rPrChange w:id="256" w:author="Author">
                <w:rPr>
                  <w:b/>
                  <w:bCs/>
                </w:rPr>
              </w:rPrChange>
            </w:rPr>
            <w:delText>r</w:delText>
          </w:r>
        </w:del>
        <w:r w:rsidRPr="0072251E">
          <w:rPr>
            <w:rPrChange w:id="257" w:author="Author">
              <w:rPr>
                <w:b/>
                <w:bCs/>
              </w:rPr>
            </w:rPrChange>
          </w:rPr>
          <w:t>obinaugh</w:t>
        </w:r>
        <w:proofErr w:type="spellEnd"/>
        <w:r w:rsidR="0072251E" w:rsidRPr="0072251E">
          <w:rPr>
            <w:rPrChange w:id="258" w:author="Author">
              <w:rPr>
                <w:b/>
                <w:bCs/>
              </w:rPr>
            </w:rPrChange>
          </w:rPr>
          <w:t xml:space="preserve"> </w:t>
        </w:r>
        <w:del w:id="259" w:author="Author">
          <w:r w:rsidRPr="0072251E" w:rsidDel="0072251E">
            <w:rPr>
              <w:rPrChange w:id="260" w:author="Author">
                <w:rPr>
                  <w:b/>
                  <w:bCs/>
                </w:rPr>
              </w:rPrChange>
            </w:rPr>
            <w:delText>_</w:delText>
          </w:r>
        </w:del>
        <w:r w:rsidRPr="0072251E">
          <w:rPr>
            <w:rPrChange w:id="261" w:author="Author">
              <w:rPr>
                <w:b/>
                <w:bCs/>
              </w:rPr>
            </w:rPrChange>
          </w:rPr>
          <w:t>et</w:t>
        </w:r>
        <w:r w:rsidR="0072251E" w:rsidRPr="0072251E">
          <w:rPr>
            <w:rPrChange w:id="262" w:author="Author">
              <w:rPr>
                <w:b/>
                <w:bCs/>
              </w:rPr>
            </w:rPrChange>
          </w:rPr>
          <w:t xml:space="preserve"> </w:t>
        </w:r>
        <w:r w:rsidRPr="0072251E">
          <w:rPr>
            <w:rPrChange w:id="263" w:author="Author">
              <w:rPr>
                <w:b/>
                <w:bCs/>
              </w:rPr>
            </w:rPrChange>
          </w:rPr>
          <w:t>al</w:t>
        </w:r>
        <w:r w:rsidR="0072251E" w:rsidRPr="0072251E">
          <w:rPr>
            <w:rPrChange w:id="264" w:author="Author">
              <w:rPr>
                <w:b/>
                <w:bCs/>
              </w:rPr>
            </w:rPrChange>
          </w:rPr>
          <w:t>., 20</w:t>
        </w:r>
        <w:r w:rsidRPr="0072251E">
          <w:rPr>
            <w:rPrChange w:id="265" w:author="Author">
              <w:rPr>
                <w:b/>
                <w:bCs/>
              </w:rPr>
            </w:rPrChange>
          </w:rPr>
          <w:t>24</w:t>
        </w:r>
        <w:del w:id="266" w:author="Author">
          <w:r w:rsidRPr="00F37D8E" w:rsidDel="0072251E">
            <w:rPr>
              <w:b/>
              <w:bCs/>
            </w:rPr>
            <w:delText>a?</w:delText>
          </w:r>
        </w:del>
        <w:r w:rsidRPr="00F37D8E">
          <w:t>).</w:t>
        </w:r>
      </w:ins>
    </w:p>
    <w:p w14:paraId="72025B2E" w14:textId="77777777" w:rsidR="00165F74" w:rsidRPr="00F37D8E" w:rsidRDefault="00165F74">
      <w:pPr>
        <w:pStyle w:val="BodyText"/>
        <w:rPr>
          <w:ins w:id="267" w:author="Author"/>
        </w:rPr>
        <w:pPrChange w:id="268" w:author="Author">
          <w:pPr>
            <w:pStyle w:val="Heading3"/>
          </w:pPr>
        </w:pPrChange>
      </w:pPr>
      <w:ins w:id="269" w:author="Author">
        <w:r w:rsidRPr="00F37D8E">
          <w:t>Kearney et al. (2023) examined the relationship between years of education and reading performance among 36 individuals following left-hemisphere tumor resection. Results indicated a large relationship between these variables (r = 0.59, p &lt; .001). Compared to original data, the synthetic data showed maintained a similar visual relationship between years of education and reading scores (Figure 2A). General utility was high for both years of education (</w:t>
        </w:r>
        <w:proofErr w:type="spellStart"/>
        <w:r w:rsidRPr="00F37D8E">
          <w:t>S_pMSE</w:t>
        </w:r>
        <w:proofErr w:type="spellEnd"/>
        <w:r w:rsidRPr="00F37D8E">
          <w:t xml:space="preserve"> = 0.6) and reading scores (</w:t>
        </w:r>
        <w:proofErr w:type="spellStart"/>
        <w:r w:rsidRPr="00F37D8E">
          <w:t>S_pMSE</w:t>
        </w:r>
        <w:proofErr w:type="spellEnd"/>
        <w:r w:rsidRPr="00F37D8E">
          <w:t xml:space="preserve"> = 0.6) variables. The statistical model with the synthetic data maintained the direction of statistical significance (p = .004) and effect size magnitude (r = 0.47), </w:t>
        </w:r>
        <w:r w:rsidRPr="00F37D8E">
          <w:lastRenderedPageBreak/>
          <w:t>indicating high specific utility.</w:t>
        </w:r>
      </w:ins>
    </w:p>
    <w:p w14:paraId="5F70DAA9" w14:textId="77777777" w:rsidR="00165F74" w:rsidRPr="00F37D8E" w:rsidRDefault="00165F74">
      <w:pPr>
        <w:pStyle w:val="BodyText"/>
        <w:rPr>
          <w:ins w:id="270" w:author="Author"/>
        </w:rPr>
        <w:pPrChange w:id="271" w:author="Author">
          <w:pPr>
            <w:pStyle w:val="Heading3"/>
          </w:pPr>
        </w:pPrChange>
      </w:pPr>
      <w:proofErr w:type="spellStart"/>
      <w:ins w:id="272" w:author="Author">
        <w:r w:rsidRPr="00F37D8E">
          <w:t>Robinaugh</w:t>
        </w:r>
        <w:proofErr w:type="spellEnd"/>
        <w:r w:rsidRPr="00F37D8E">
          <w:t xml:space="preserve"> et al., (2024) examined the effectiveness of a naming treatment in a single-case experimental design for an individual presenting with semantic variant primary progressive aphasia and a history of traumatic brain injury. An item-level Bayesian generalized mixed-effects model revealed that the treatment resulted in a gain of 35 out of 60 trained words (β = 35.3; 90% CI: 30.6, 39.5). Compared to original data, the synthetic data showed similar frequencies of responses, but not sessions (Figure 2B). General utility was high for id (</w:t>
        </w:r>
        <w:proofErr w:type="spellStart"/>
        <w:r w:rsidRPr="00F37D8E">
          <w:t>S_pMSE</w:t>
        </w:r>
        <w:proofErr w:type="spellEnd"/>
        <w:r w:rsidRPr="00F37D8E">
          <w:t xml:space="preserve"> = 0.22), set (</w:t>
        </w:r>
        <w:proofErr w:type="spellStart"/>
        <w:r w:rsidRPr="00F37D8E">
          <w:t>S_pMSE</w:t>
        </w:r>
        <w:proofErr w:type="spellEnd"/>
        <w:r w:rsidRPr="00F37D8E">
          <w:t xml:space="preserve"> = 0.09), session (</w:t>
        </w:r>
        <w:proofErr w:type="spellStart"/>
        <w:r w:rsidRPr="00F37D8E">
          <w:t>S_pMSE</w:t>
        </w:r>
        <w:proofErr w:type="spellEnd"/>
        <w:r w:rsidRPr="00F37D8E">
          <w:t xml:space="preserve"> = 0.22), and phase (</w:t>
        </w:r>
        <w:proofErr w:type="spellStart"/>
        <w:r w:rsidRPr="00F37D8E">
          <w:t>S_pMSE</w:t>
        </w:r>
        <w:proofErr w:type="spellEnd"/>
        <w:r w:rsidRPr="00F37D8E">
          <w:t xml:space="preserve"> = 0.03) variables. The statistical model with the synthetic data overestimated the effect size (β = 60.11; 90% CI: 54.41, 65.38), indicating that specific utility was low.</w:t>
        </w:r>
      </w:ins>
    </w:p>
    <w:p w14:paraId="07817544" w14:textId="77777777" w:rsidR="00165F74" w:rsidRPr="00165F74" w:rsidRDefault="00165F74" w:rsidP="00165F74">
      <w:pPr>
        <w:pStyle w:val="Heading3"/>
        <w:rPr>
          <w:ins w:id="273" w:author="Author"/>
        </w:rPr>
      </w:pPr>
      <w:bookmarkStart w:id="274" w:name="cognitive-aspects-of-communication"/>
      <w:bookmarkEnd w:id="249"/>
      <w:ins w:id="275" w:author="Author">
        <w:r w:rsidRPr="00165F74">
          <w:t>Cognitive Aspects of Communication</w:t>
        </w:r>
      </w:ins>
    </w:p>
    <w:p w14:paraId="07A13AB9" w14:textId="4DDE711B" w:rsidR="0012645C" w:rsidRDefault="00165F74">
      <w:pPr>
        <w:pStyle w:val="BodyText"/>
        <w:rPr>
          <w:ins w:id="276" w:author="Author"/>
        </w:rPr>
        <w:pPrChange w:id="277" w:author="Author">
          <w:pPr>
            <w:pStyle w:val="Heading3"/>
          </w:pPr>
        </w:pPrChange>
      </w:pPr>
      <w:ins w:id="278" w:author="Author">
        <w:r w:rsidRPr="00F37D8E">
          <w:t xml:space="preserve">Clough et al. (2023) examined the interaction between group (traumatic brain injury </w:t>
        </w:r>
        <w:r w:rsidR="0014446B">
          <w:t xml:space="preserve">(TBI) </w:t>
        </w:r>
        <w:r w:rsidRPr="00F37D8E">
          <w:t>or neurotypical) and condition (</w:t>
        </w:r>
        <w:r w:rsidR="0012645C">
          <w:t>basic emotion or social emotion</w:t>
        </w:r>
        <w:del w:id="279" w:author="Author">
          <w:r w:rsidRPr="00F37D8E" w:rsidDel="0012645C">
            <w:delText>human faces or</w:delText>
          </w:r>
        </w:del>
        <w:r w:rsidRPr="00F37D8E">
          <w:t xml:space="preserve"> emojis) on the accuracy of emotion recognition. A generalized linear mixed effects model indicated</w:t>
        </w:r>
        <w:r w:rsidR="0012645C">
          <w:t xml:space="preserve"> </w:t>
        </w:r>
        <w:r w:rsidR="0014446B">
          <w:t>that</w:t>
        </w:r>
        <w:r w:rsidR="0012645C">
          <w:t xml:space="preserve"> participants with </w:t>
        </w:r>
        <w:r w:rsidR="0014446B">
          <w:t>TBI</w:t>
        </w:r>
        <w:r w:rsidR="0012645C">
          <w:t xml:space="preserve"> were more likely to correctly identify basic emotions than social emotions when presented as emoji (OR = 1.90</w:t>
        </w:r>
        <w:r w:rsidR="0014446B">
          <w:t xml:space="preserve">, </w:t>
        </w:r>
        <w:r w:rsidR="0014446B" w:rsidRPr="006D1D91">
          <w:rPr>
            <w:i/>
            <w:iCs/>
            <w:rPrChange w:id="280" w:author="Author">
              <w:rPr>
                <w:i w:val="0"/>
                <w:iCs w:val="0"/>
              </w:rPr>
            </w:rPrChange>
          </w:rPr>
          <w:t>p</w:t>
        </w:r>
        <w:r w:rsidR="0014446B">
          <w:t xml:space="preserve"> = .013</w:t>
        </w:r>
        <w:r w:rsidR="0012645C">
          <w:t>)</w:t>
        </w:r>
        <w:r w:rsidR="0014446B">
          <w:t>, whereas neurotypical participants did not differ in their ability to identify these emotions</w:t>
        </w:r>
        <w:r w:rsidR="0012645C">
          <w:t>. Compared to original data, the synthetic data</w:t>
        </w:r>
        <w:r w:rsidR="0014446B">
          <w:t xml:space="preserve"> showed a similar distribution of responses for both basic and social emotions for the TBI group (Figure X). </w:t>
        </w:r>
        <w:r w:rsidR="0014446B" w:rsidRPr="0007087F">
          <w:t>General utility was high for subject (</w:t>
        </w:r>
        <w:proofErr w:type="spellStart"/>
        <w:r w:rsidR="0014446B" w:rsidRPr="0007087F">
          <w:t>S_pMSE</w:t>
        </w:r>
        <w:proofErr w:type="spellEnd"/>
        <w:r w:rsidR="0014446B" w:rsidRPr="0007087F">
          <w:t xml:space="preserve"> = 0.</w:t>
        </w:r>
        <w:r w:rsidR="0014446B">
          <w:t>23</w:t>
        </w:r>
        <w:r w:rsidR="0014446B" w:rsidRPr="0007087F">
          <w:t xml:space="preserve">) </w:t>
        </w:r>
        <w:r w:rsidR="0014446B">
          <w:t>and condition</w:t>
        </w:r>
        <w:r w:rsidR="0014446B" w:rsidRPr="0007087F">
          <w:t xml:space="preserve"> (</w:t>
        </w:r>
        <w:proofErr w:type="spellStart"/>
        <w:r w:rsidR="0014446B" w:rsidRPr="0007087F">
          <w:t>S_pMSE</w:t>
        </w:r>
        <w:proofErr w:type="spellEnd"/>
        <w:r w:rsidR="0014446B" w:rsidRPr="0007087F">
          <w:t xml:space="preserve"> = 0.</w:t>
        </w:r>
        <w:r w:rsidR="0014446B">
          <w:t>02</w:t>
        </w:r>
        <w:r w:rsidR="0014446B" w:rsidRPr="0007087F">
          <w:t xml:space="preserve">) variables. </w:t>
        </w:r>
        <w:r w:rsidR="0014446B">
          <w:t>Specific utility was low as t</w:t>
        </w:r>
        <w:r w:rsidR="0014446B" w:rsidRPr="0007087F">
          <w:t xml:space="preserve">he statistical model with the synthetic data </w:t>
        </w:r>
        <w:r w:rsidR="0014446B">
          <w:t xml:space="preserve">did not </w:t>
        </w:r>
        <w:r w:rsidR="0014446B" w:rsidRPr="0007087F">
          <w:t>maintain the direction of statistical significance (</w:t>
        </w:r>
        <w:r w:rsidR="0014446B">
          <w:t>p</w:t>
        </w:r>
        <w:r w:rsidR="0014446B" w:rsidRPr="0007087F">
          <w:t xml:space="preserve"> </w:t>
        </w:r>
        <w:r w:rsidR="0014446B">
          <w:t>= .059</w:t>
        </w:r>
        <w:r w:rsidR="0014446B" w:rsidRPr="0007087F">
          <w:t>)</w:t>
        </w:r>
        <w:r w:rsidR="0014446B">
          <w:t>, even though the</w:t>
        </w:r>
        <w:r w:rsidR="0014446B" w:rsidRPr="0007087F">
          <w:t xml:space="preserve"> effect size magnitude</w:t>
        </w:r>
        <w:r w:rsidR="0014446B">
          <w:t xml:space="preserve"> was still considered large</w:t>
        </w:r>
        <w:r w:rsidR="0014446B" w:rsidRPr="0007087F">
          <w:t xml:space="preserve"> (</w:t>
        </w:r>
        <w:r w:rsidR="0014446B">
          <w:t>OR</w:t>
        </w:r>
        <w:r w:rsidR="0014446B" w:rsidRPr="0007087F">
          <w:t xml:space="preserve"> = 1.</w:t>
        </w:r>
        <w:r w:rsidR="0014446B">
          <w:t>38</w:t>
        </w:r>
        <w:r w:rsidR="0014446B" w:rsidRPr="0007087F">
          <w:t>).</w:t>
        </w:r>
        <w:r w:rsidR="00576A66">
          <w:t xml:space="preserve"> The random effect</w:t>
        </w:r>
        <w:r w:rsidR="00FE15DB">
          <w:t xml:space="preserve"> estimates</w:t>
        </w:r>
        <w:r w:rsidR="00576A66">
          <w:t xml:space="preserve"> were stable between the original (mean = </w:t>
        </w:r>
        <w:r w:rsidR="00576A66" w:rsidRPr="00576A66">
          <w:t>-0.01</w:t>
        </w:r>
        <w:r w:rsidR="00FE15DB">
          <w:t>1</w:t>
        </w:r>
        <w:r w:rsidR="00576A66">
          <w:t xml:space="preserve">, 90% CI: </w:t>
        </w:r>
        <w:r w:rsidR="00FE15DB">
          <w:t>-0.01</w:t>
        </w:r>
        <w:r w:rsidR="00885383">
          <w:t>8</w:t>
        </w:r>
        <w:r w:rsidR="00576A66">
          <w:t xml:space="preserve">, </w:t>
        </w:r>
        <w:r w:rsidR="00FE15DB">
          <w:t>0.00</w:t>
        </w:r>
        <w:r w:rsidR="00885383">
          <w:t>5</w:t>
        </w:r>
        <w:r w:rsidR="00576A66">
          <w:t xml:space="preserve">) and synthetic (mean = </w:t>
        </w:r>
        <w:r w:rsidR="00576A66" w:rsidRPr="00576A66">
          <w:t>-0.01</w:t>
        </w:r>
        <w:r w:rsidR="00885383">
          <w:t>6</w:t>
        </w:r>
        <w:r w:rsidR="00576A66">
          <w:t xml:space="preserve">, 90% CI: </w:t>
        </w:r>
        <w:r w:rsidR="00FE15DB">
          <w:t>-0.01</w:t>
        </w:r>
        <w:r w:rsidR="00885383">
          <w:t>8</w:t>
        </w:r>
        <w:r w:rsidR="00576A66">
          <w:t xml:space="preserve">, </w:t>
        </w:r>
        <w:r w:rsidR="00FE15DB">
          <w:t>-0.00</w:t>
        </w:r>
        <w:r w:rsidR="00885383">
          <w:t>5</w:t>
        </w:r>
        <w:r w:rsidR="00576A66">
          <w:t xml:space="preserve">) </w:t>
        </w:r>
        <w:r w:rsidR="00576A66">
          <w:lastRenderedPageBreak/>
          <w:t>datasets.</w:t>
        </w:r>
      </w:ins>
    </w:p>
    <w:bookmarkEnd w:id="274"/>
    <w:p w14:paraId="107B892C" w14:textId="77777777" w:rsidR="00165F74" w:rsidRPr="00165F74" w:rsidRDefault="00165F74" w:rsidP="00165F74">
      <w:pPr>
        <w:pStyle w:val="Heading3"/>
        <w:rPr>
          <w:ins w:id="281" w:author="Author"/>
        </w:rPr>
      </w:pPr>
      <w:ins w:id="282" w:author="Author">
        <w:r w:rsidRPr="00165F74">
          <w:t>Social Aspects of Communication</w:t>
        </w:r>
      </w:ins>
    </w:p>
    <w:p w14:paraId="6E4A060B" w14:textId="77777777" w:rsidR="00165F74" w:rsidRPr="00F37D8E" w:rsidDel="002A1E04" w:rsidRDefault="00165F74">
      <w:pPr>
        <w:pStyle w:val="BodyText"/>
        <w:rPr>
          <w:ins w:id="283" w:author="Author"/>
          <w:del w:id="284" w:author="Author"/>
        </w:rPr>
        <w:pPrChange w:id="285" w:author="Author">
          <w:pPr>
            <w:pStyle w:val="Heading3"/>
          </w:pPr>
        </w:pPrChange>
      </w:pPr>
      <w:proofErr w:type="spellStart"/>
      <w:ins w:id="286" w:author="Author">
        <w:r w:rsidRPr="00F37D8E">
          <w:t>Chanchaochai</w:t>
        </w:r>
        <w:proofErr w:type="spellEnd"/>
        <w:r w:rsidRPr="00F37D8E">
          <w:t xml:space="preserve"> &amp; Schwarz et al. (2023) compared non-verbal IQ between individuals with autism spectrum disorder and neurotypical peers. An analysis of variance indicated that neurotypical individuals demonstrated higher non-verbal IQ (d = -0.85, p &lt; .001). Compared to original data, the synthetic data showed similar distributions of non-verbal IQ for both groups (Figure 2D). General utility was high for both group (</w:t>
        </w:r>
        <w:proofErr w:type="spellStart"/>
        <w:r w:rsidRPr="00F37D8E">
          <w:t>S_pMSE</w:t>
        </w:r>
        <w:proofErr w:type="spellEnd"/>
        <w:r w:rsidRPr="00F37D8E">
          <w:t xml:space="preserve"> = 0.01) and non-verbal IQ (</w:t>
        </w:r>
        <w:proofErr w:type="spellStart"/>
        <w:r w:rsidRPr="00F37D8E">
          <w:t>S_pMSE</w:t>
        </w:r>
        <w:proofErr w:type="spellEnd"/>
        <w:r w:rsidRPr="00F37D8E">
          <w:t xml:space="preserve"> = 0.18) variables. The statistical model with the synthetic data maintained the direction of statistical significance (p = .018); however, the effect size magnitude (r = -0.54) was lower, indicating a low level of specific utility.</w:t>
        </w:r>
      </w:ins>
    </w:p>
    <w:p w14:paraId="49FD77A6" w14:textId="5AC9B08C" w:rsidR="004B4BFD" w:rsidDel="00165F74" w:rsidRDefault="00000000">
      <w:pPr>
        <w:pStyle w:val="FirstParagraph"/>
        <w:ind w:firstLine="0"/>
        <w:rPr>
          <w:del w:id="287" w:author="Author"/>
        </w:rPr>
        <w:pPrChange w:id="288" w:author="Author">
          <w:pPr>
            <w:pStyle w:val="FirstParagraph"/>
          </w:pPr>
        </w:pPrChange>
      </w:pPr>
      <w:del w:id="289" w:author="Author">
        <w:r w:rsidDel="00165F74">
          <w:delText>Curtis et al. (2023) examined normative reference values for swallowing outcomes during flexible endoscopic evaluations of swallowing among 39 non-dysphagic, community-dwelling adults. In this observational cohort study, participants were administered 15 swallowing trials that varied by bolus size, consistency, contrast agent, and swallowing instructions. A variety of swallowing outcomes were measured, including the amount of laryngeal vestibule residue rated with the Visual Analysis of Swallowing Efficiency and Safety. Median and interquartile ranges (IQR) were used to describe the distribution of laryngeal vestibule residue ratings.</w:delText>
        </w:r>
      </w:del>
    </w:p>
    <w:p w14:paraId="1BE4034F" w14:textId="6B3768BA" w:rsidR="004B4BFD" w:rsidDel="0074709F" w:rsidRDefault="00000000">
      <w:pPr>
        <w:pStyle w:val="BodyText"/>
        <w:ind w:firstLine="0"/>
        <w:rPr>
          <w:del w:id="290" w:author="Author"/>
        </w:rPr>
        <w:pPrChange w:id="291" w:author="Author">
          <w:pPr>
            <w:pStyle w:val="BodyText"/>
          </w:pPr>
        </w:pPrChange>
      </w:pPr>
      <w:del w:id="292" w:author="Author">
        <w:r w:rsidDel="0074709F">
          <w:delText xml:space="preserve">To generate synthetic data, we first load in the original dataset, wrangle the dataset using the </w:delText>
        </w:r>
        <w:r w:rsidDel="0074709F">
          <w:rPr>
            <w:i/>
            <w:iCs/>
          </w:rPr>
          <w:delText>tidyverse</w:delText>
        </w:r>
        <w:r w:rsidDel="0074709F">
          <w:delText xml:space="preserve"> collection of packages (Wickham et al., 2019) (v. 1.3.2). The data wrangling steps include (1) loading required R packages, (2) importing the original dataset csv file, (3) reformatting variable names for consistency and readability, (4) selecting the variables needed for the analysis, (5) converting appropriate categorical variables to factors, and (6) calculating the laryngeal vestibule severity rating as a percentage. These steps are shown below with the following commands:</w:delText>
        </w:r>
      </w:del>
    </w:p>
    <w:p w14:paraId="155FA5AC" w14:textId="25E39D4E" w:rsidR="004B4BFD" w:rsidDel="0074709F" w:rsidRDefault="00000000">
      <w:pPr>
        <w:pStyle w:val="SourceCode"/>
        <w:rPr>
          <w:del w:id="293" w:author="Author"/>
        </w:rPr>
      </w:pPr>
      <w:del w:id="294" w:author="Author">
        <w:r w:rsidDel="0074709F">
          <w:rPr>
            <w:rStyle w:val="CommentTok"/>
          </w:rPr>
          <w:delText># load required packages</w:delText>
        </w:r>
        <w:r w:rsidDel="0074709F">
          <w:br/>
        </w:r>
        <w:r w:rsidDel="0074709F">
          <w:rPr>
            <w:rStyle w:val="FunctionTok"/>
          </w:rPr>
          <w:delText>library</w:delText>
        </w:r>
        <w:r w:rsidDel="0074709F">
          <w:rPr>
            <w:rStyle w:val="NormalTok"/>
          </w:rPr>
          <w:delText xml:space="preserve">(tidyverse) </w:delText>
        </w:r>
        <w:r w:rsidDel="0074709F">
          <w:rPr>
            <w:rStyle w:val="CommentTok"/>
          </w:rPr>
          <w:delText># data wrangling</w:delText>
        </w:r>
        <w:r w:rsidDel="0074709F">
          <w:br/>
        </w:r>
        <w:r w:rsidDel="0074709F">
          <w:rPr>
            <w:rStyle w:val="FunctionTok"/>
          </w:rPr>
          <w:delText>library</w:delText>
        </w:r>
        <w:r w:rsidDel="0074709F">
          <w:rPr>
            <w:rStyle w:val="NormalTok"/>
          </w:rPr>
          <w:delText xml:space="preserve">(synthpop) </w:delText>
        </w:r>
        <w:r w:rsidDel="0074709F">
          <w:rPr>
            <w:rStyle w:val="CommentTok"/>
          </w:rPr>
          <w:delText># R package to generate synthetic data</w:delText>
        </w:r>
        <w:r w:rsidDel="0074709F">
          <w:br/>
        </w:r>
        <w:r w:rsidDel="0074709F">
          <w:br/>
        </w:r>
        <w:r w:rsidDel="0074709F">
          <w:rPr>
            <w:rStyle w:val="CommentTok"/>
          </w:rPr>
          <w:delText># load original data</w:delText>
        </w:r>
        <w:r w:rsidDel="0074709F">
          <w:br/>
        </w:r>
        <w:r w:rsidDel="0074709F">
          <w:rPr>
            <w:rStyle w:val="NormalTok"/>
          </w:rPr>
          <w:delText xml:space="preserve">swallowing_original_data </w:delText>
        </w:r>
        <w:r w:rsidDel="0074709F">
          <w:rPr>
            <w:rStyle w:val="OtherTok"/>
          </w:rPr>
          <w:delText>&lt;-</w:delText>
        </w:r>
        <w:r w:rsidDel="0074709F">
          <w:br/>
        </w:r>
        <w:r w:rsidDel="0074709F">
          <w:rPr>
            <w:rStyle w:val="NormalTok"/>
          </w:rPr>
          <w:delText xml:space="preserve">  </w:delText>
        </w:r>
        <w:r w:rsidDel="0074709F">
          <w:rPr>
            <w:rStyle w:val="CommentTok"/>
          </w:rPr>
          <w:delText># read csv file from appropriate path</w:delText>
        </w:r>
        <w:r w:rsidDel="0074709F">
          <w:br/>
        </w:r>
        <w:r w:rsidDel="0074709F">
          <w:rPr>
            <w:rStyle w:val="NormalTok"/>
          </w:rPr>
          <w:delText xml:space="preserve">  </w:delText>
        </w:r>
        <w:r w:rsidDel="0074709F">
          <w:rPr>
            <w:rStyle w:val="FunctionTok"/>
          </w:rPr>
          <w:delText>read.csv</w:delText>
        </w:r>
        <w:r w:rsidDel="0074709F">
          <w:rPr>
            <w:rStyle w:val="NormalTok"/>
          </w:rPr>
          <w:delText>(here</w:delText>
        </w:r>
        <w:r w:rsidDel="0074709F">
          <w:rPr>
            <w:rStyle w:val="SpecialCharTok"/>
          </w:rPr>
          <w:delText>::</w:delText>
        </w:r>
        <w:r w:rsidDel="0074709F">
          <w:rPr>
            <w:rStyle w:val="FunctionTok"/>
          </w:rPr>
          <w:delText>here</w:delText>
        </w:r>
        <w:r w:rsidDel="0074709F">
          <w:rPr>
            <w:rStyle w:val="NormalTok"/>
          </w:rPr>
          <w:delText>(</w:delText>
        </w:r>
        <w:r w:rsidDel="0074709F">
          <w:rPr>
            <w:rStyle w:val="StringTok"/>
          </w:rPr>
          <w:delText>"Data/01_Swallowing/norms_ratings.csv"</w:delText>
        </w:r>
        <w:r w:rsidDel="0074709F">
          <w:rPr>
            <w:rStyle w:val="NormalTok"/>
          </w:rPr>
          <w:delText xml:space="preserve">)) </w:delText>
        </w:r>
        <w:r w:rsidDel="0074709F">
          <w:rPr>
            <w:rStyle w:val="SpecialCharTok"/>
          </w:rPr>
          <w:delText>|&gt;</w:delText>
        </w:r>
        <w:r w:rsidDel="0074709F">
          <w:br/>
        </w:r>
        <w:r w:rsidDel="0074709F">
          <w:rPr>
            <w:rStyle w:val="NormalTok"/>
          </w:rPr>
          <w:delText xml:space="preserve">  </w:delText>
        </w:r>
        <w:r w:rsidDel="0074709F">
          <w:rPr>
            <w:rStyle w:val="CommentTok"/>
          </w:rPr>
          <w:delText># clean variable names</w:delText>
        </w:r>
        <w:r w:rsidDel="0074709F">
          <w:br/>
        </w:r>
        <w:r w:rsidDel="0074709F">
          <w:rPr>
            <w:rStyle w:val="NormalTok"/>
          </w:rPr>
          <w:delText xml:space="preserve">  janitor</w:delText>
        </w:r>
        <w:r w:rsidDel="0074709F">
          <w:rPr>
            <w:rStyle w:val="SpecialCharTok"/>
          </w:rPr>
          <w:delText>::</w:delText>
        </w:r>
        <w:r w:rsidDel="0074709F">
          <w:rPr>
            <w:rStyle w:val="FunctionTok"/>
          </w:rPr>
          <w:delText>clean_names</w:delText>
        </w:r>
        <w:r w:rsidDel="0074709F">
          <w:rPr>
            <w:rStyle w:val="NormalTok"/>
          </w:rPr>
          <w:delText xml:space="preserve">() </w:delText>
        </w:r>
        <w:r w:rsidDel="0074709F">
          <w:rPr>
            <w:rStyle w:val="SpecialCharTok"/>
          </w:rPr>
          <w:delText>|&gt;</w:delText>
        </w:r>
        <w:r w:rsidDel="0074709F">
          <w:br/>
        </w:r>
        <w:r w:rsidDel="0074709F">
          <w:rPr>
            <w:rStyle w:val="NormalTok"/>
          </w:rPr>
          <w:delText xml:space="preserve">  </w:delText>
        </w:r>
        <w:r w:rsidDel="0074709F">
          <w:rPr>
            <w:rStyle w:val="CommentTok"/>
          </w:rPr>
          <w:delText># select only relevant variables from dataset</w:delText>
        </w:r>
        <w:r w:rsidDel="0074709F">
          <w:br/>
        </w:r>
        <w:r w:rsidDel="0074709F">
          <w:rPr>
            <w:rStyle w:val="NormalTok"/>
          </w:rPr>
          <w:delText xml:space="preserve">  dplyr</w:delText>
        </w:r>
        <w:r w:rsidDel="0074709F">
          <w:rPr>
            <w:rStyle w:val="SpecialCharTok"/>
          </w:rPr>
          <w:delText>::</w:delText>
        </w:r>
        <w:r w:rsidDel="0074709F">
          <w:rPr>
            <w:rStyle w:val="FunctionTok"/>
          </w:rPr>
          <w:delText>select</w:delText>
        </w:r>
        <w:r w:rsidDel="0074709F">
          <w:rPr>
            <w:rStyle w:val="NormalTok"/>
          </w:rPr>
          <w:delText>(</w:delText>
        </w:r>
        <w:r w:rsidDel="0074709F">
          <w:rPr>
            <w:rStyle w:val="FunctionTok"/>
          </w:rPr>
          <w:delText>c</w:delText>
        </w:r>
        <w:r w:rsidDel="0074709F">
          <w:rPr>
            <w:rStyle w:val="NormalTok"/>
          </w:rPr>
          <w:delText xml:space="preserve">(study_id, bolus_consistency, </w:delText>
        </w:r>
        <w:r w:rsidDel="0074709F">
          <w:br/>
        </w:r>
        <w:r w:rsidDel="0074709F">
          <w:rPr>
            <w:rStyle w:val="NormalTok"/>
          </w:rPr>
          <w:delText xml:space="preserve">                  laryngeal_vestibule_severity_rating)) </w:delText>
        </w:r>
        <w:r w:rsidDel="0074709F">
          <w:rPr>
            <w:rStyle w:val="SpecialCharTok"/>
          </w:rPr>
          <w:delText>|&gt;</w:delText>
        </w:r>
        <w:r w:rsidDel="0074709F">
          <w:rPr>
            <w:rStyle w:val="NormalTok"/>
          </w:rPr>
          <w:delText xml:space="preserve"> </w:delText>
        </w:r>
        <w:r w:rsidDel="0074709F">
          <w:br/>
        </w:r>
        <w:r w:rsidDel="0074709F">
          <w:rPr>
            <w:rStyle w:val="NormalTok"/>
          </w:rPr>
          <w:delText xml:space="preserve">  </w:delText>
        </w:r>
        <w:r w:rsidDel="0074709F">
          <w:rPr>
            <w:rStyle w:val="FunctionTok"/>
          </w:rPr>
          <w:delText>mutate</w:delText>
        </w:r>
        <w:r w:rsidDel="0074709F">
          <w:rPr>
            <w:rStyle w:val="NormalTok"/>
          </w:rPr>
          <w:delText>(</w:delText>
        </w:r>
        <w:r w:rsidDel="0074709F">
          <w:br/>
        </w:r>
        <w:r w:rsidDel="0074709F">
          <w:rPr>
            <w:rStyle w:val="NormalTok"/>
          </w:rPr>
          <w:delText xml:space="preserve">    </w:delText>
        </w:r>
        <w:r w:rsidDel="0074709F">
          <w:rPr>
            <w:rStyle w:val="CommentTok"/>
          </w:rPr>
          <w:delText># convert study_id and bolus_consistency to factors</w:delText>
        </w:r>
        <w:r w:rsidDel="0074709F">
          <w:br/>
        </w:r>
        <w:r w:rsidDel="0074709F">
          <w:rPr>
            <w:rStyle w:val="NormalTok"/>
          </w:rPr>
          <w:delText xml:space="preserve">    </w:delText>
        </w:r>
        <w:r w:rsidDel="0074709F">
          <w:rPr>
            <w:rStyle w:val="AttributeTok"/>
          </w:rPr>
          <w:delText>study_id =</w:delText>
        </w:r>
        <w:r w:rsidDel="0074709F">
          <w:rPr>
            <w:rStyle w:val="NormalTok"/>
          </w:rPr>
          <w:delText xml:space="preserve"> </w:delText>
        </w:r>
        <w:r w:rsidDel="0074709F">
          <w:rPr>
            <w:rStyle w:val="FunctionTok"/>
          </w:rPr>
          <w:delText>as.factor</w:delText>
        </w:r>
        <w:r w:rsidDel="0074709F">
          <w:rPr>
            <w:rStyle w:val="NormalTok"/>
          </w:rPr>
          <w:delText>(study_id),</w:delText>
        </w:r>
        <w:r w:rsidDel="0074709F">
          <w:br/>
        </w:r>
        <w:r w:rsidDel="0074709F">
          <w:rPr>
            <w:rStyle w:val="NormalTok"/>
          </w:rPr>
          <w:delText xml:space="preserve">    </w:delText>
        </w:r>
        <w:r w:rsidDel="0074709F">
          <w:rPr>
            <w:rStyle w:val="AttributeTok"/>
          </w:rPr>
          <w:delText>bolus_consistency =</w:delText>
        </w:r>
        <w:r w:rsidDel="0074709F">
          <w:rPr>
            <w:rStyle w:val="NormalTok"/>
          </w:rPr>
          <w:delText xml:space="preserve"> </w:delText>
        </w:r>
        <w:r w:rsidDel="0074709F">
          <w:rPr>
            <w:rStyle w:val="FunctionTok"/>
          </w:rPr>
          <w:delText>as.factor</w:delText>
        </w:r>
        <w:r w:rsidDel="0074709F">
          <w:rPr>
            <w:rStyle w:val="NormalTok"/>
          </w:rPr>
          <w:delText>(bolus_consistency),</w:delText>
        </w:r>
        <w:r w:rsidDel="0074709F">
          <w:br/>
        </w:r>
        <w:r w:rsidDel="0074709F">
          <w:rPr>
            <w:rStyle w:val="NormalTok"/>
          </w:rPr>
          <w:delText xml:space="preserve">    </w:delText>
        </w:r>
        <w:r w:rsidDel="0074709F">
          <w:rPr>
            <w:rStyle w:val="CommentTok"/>
          </w:rPr>
          <w:delText># express laryngeal_vestibule_severity_rating as a %</w:delText>
        </w:r>
        <w:r w:rsidDel="0074709F">
          <w:br/>
        </w:r>
        <w:r w:rsidDel="0074709F">
          <w:rPr>
            <w:rStyle w:val="NormalTok"/>
          </w:rPr>
          <w:delText xml:space="preserve">    </w:delText>
        </w:r>
        <w:r w:rsidDel="0074709F">
          <w:rPr>
            <w:rStyle w:val="AttributeTok"/>
          </w:rPr>
          <w:delText>laryngeal_vestibule_severity_rating =</w:delText>
        </w:r>
        <w:r w:rsidDel="0074709F">
          <w:rPr>
            <w:rStyle w:val="NormalTok"/>
          </w:rPr>
          <w:delText xml:space="preserve"> laryngeal_vestibule_severity_rating</w:delText>
        </w:r>
        <w:r w:rsidDel="0074709F">
          <w:rPr>
            <w:rStyle w:val="SpecialCharTok"/>
          </w:rPr>
          <w:delText>/</w:delText>
        </w:r>
        <w:r w:rsidDel="0074709F">
          <w:rPr>
            <w:rStyle w:val="DecValTok"/>
          </w:rPr>
          <w:delText>100</w:delText>
        </w:r>
        <w:r w:rsidDel="0074709F">
          <w:br/>
        </w:r>
        <w:r w:rsidDel="0074709F">
          <w:rPr>
            <w:rStyle w:val="NormalTok"/>
          </w:rPr>
          <w:delText xml:space="preserve">         )</w:delText>
        </w:r>
      </w:del>
    </w:p>
    <w:p w14:paraId="11638543" w14:textId="4342BE47" w:rsidR="004B4BFD" w:rsidDel="0074709F" w:rsidRDefault="00000000">
      <w:pPr>
        <w:pStyle w:val="FirstParagraph"/>
        <w:ind w:firstLine="0"/>
        <w:rPr>
          <w:del w:id="295" w:author="Author"/>
        </w:rPr>
        <w:pPrChange w:id="296" w:author="Author">
          <w:pPr>
            <w:pStyle w:val="FirstParagraph"/>
          </w:pPr>
        </w:pPrChange>
      </w:pPr>
      <w:del w:id="297" w:author="Author">
        <w:r w:rsidDel="0074709F">
          <w:delText xml:space="preserve">Next, we create a synthetic dataset with the syn() function from the </w:delText>
        </w:r>
        <w:r w:rsidDel="0074709F">
          <w:rPr>
            <w:i/>
            <w:iCs/>
          </w:rPr>
          <w:delText>synthpop</w:delText>
        </w:r>
        <w:r w:rsidDel="0074709F">
          <w:delText xml:space="preserve"> package. Within the function, ‘method’ specifies the synthesising method for the data. The default in synthpop is “cart” (Classification and Regression Tree). If a synthetic dataset fails to generate with this method, Nowok et al. (2018) recommend an alternative implementation of the CART technique from package </w:delText>
        </w:r>
        <w:r w:rsidDel="0074709F">
          <w:rPr>
            <w:i/>
            <w:iCs/>
          </w:rPr>
          <w:delText>party</w:delText>
        </w:r>
        <w:r w:rsidDel="0074709F">
          <w:delText xml:space="preserve"> (Hothorn et al., 2006). This dataset, for example, required the ‘ctree’ CART specification. Next, specify the number of synthetic datasets to generate within ‘m’. Once the synthetic dataset is generated, extract and convert it to a dataframe for additional data wrangling and visualization.</w:delText>
        </w:r>
      </w:del>
    </w:p>
    <w:p w14:paraId="31FC23A6" w14:textId="4D9CB335" w:rsidR="004B4BFD" w:rsidDel="0074709F" w:rsidRDefault="00000000">
      <w:pPr>
        <w:pStyle w:val="SourceCode"/>
        <w:rPr>
          <w:del w:id="298" w:author="Author"/>
        </w:rPr>
      </w:pPr>
      <w:del w:id="299" w:author="Author">
        <w:r w:rsidDel="0074709F">
          <w:rPr>
            <w:rStyle w:val="CommentTok"/>
          </w:rPr>
          <w:delText># Create a synthetic dataset</w:delText>
        </w:r>
        <w:r w:rsidDel="0074709F">
          <w:br/>
        </w:r>
        <w:r w:rsidDel="0074709F">
          <w:rPr>
            <w:rStyle w:val="NormalTok"/>
          </w:rPr>
          <w:delText xml:space="preserve">synthetic_data </w:delText>
        </w:r>
        <w:r w:rsidDel="0074709F">
          <w:rPr>
            <w:rStyle w:val="OtherTok"/>
          </w:rPr>
          <w:delText>&lt;-</w:delText>
        </w:r>
        <w:r w:rsidDel="0074709F">
          <w:br/>
        </w:r>
        <w:r w:rsidDel="0074709F">
          <w:rPr>
            <w:rStyle w:val="NormalTok"/>
          </w:rPr>
          <w:delText xml:space="preserve">  </w:delText>
        </w:r>
        <w:r w:rsidDel="0074709F">
          <w:rPr>
            <w:rStyle w:val="FunctionTok"/>
          </w:rPr>
          <w:delText>syn</w:delText>
        </w:r>
        <w:r w:rsidDel="0074709F">
          <w:rPr>
            <w:rStyle w:val="NormalTok"/>
          </w:rPr>
          <w:delText xml:space="preserve">(swallowing_original_data, </w:delText>
        </w:r>
        <w:r w:rsidDel="0074709F">
          <w:rPr>
            <w:rStyle w:val="CommentTok"/>
          </w:rPr>
          <w:delText># name of the original data</w:delText>
        </w:r>
        <w:r w:rsidDel="0074709F">
          <w:br/>
        </w:r>
        <w:r w:rsidDel="0074709F">
          <w:rPr>
            <w:rStyle w:val="NormalTok"/>
          </w:rPr>
          <w:delText xml:space="preserve">      </w:delText>
        </w:r>
        <w:r w:rsidDel="0074709F">
          <w:rPr>
            <w:rStyle w:val="AttributeTok"/>
          </w:rPr>
          <w:delText>method =</w:delText>
        </w:r>
        <w:r w:rsidDel="0074709F">
          <w:rPr>
            <w:rStyle w:val="NormalTok"/>
          </w:rPr>
          <w:delText xml:space="preserve"> </w:delText>
        </w:r>
        <w:r w:rsidDel="0074709F">
          <w:rPr>
            <w:rStyle w:val="StringTok"/>
          </w:rPr>
          <w:delText>"ctree"</w:delText>
        </w:r>
        <w:r w:rsidDel="0074709F">
          <w:rPr>
            <w:rStyle w:val="NormalTok"/>
          </w:rPr>
          <w:delText xml:space="preserve">, </w:delText>
        </w:r>
        <w:r w:rsidDel="0074709F">
          <w:rPr>
            <w:rStyle w:val="CommentTok"/>
          </w:rPr>
          <w:delText># CART model to generate synthetic data</w:delText>
        </w:r>
        <w:r w:rsidDel="0074709F">
          <w:br/>
        </w:r>
        <w:r w:rsidDel="0074709F">
          <w:rPr>
            <w:rStyle w:val="NormalTok"/>
          </w:rPr>
          <w:delText xml:space="preserve">      </w:delText>
        </w:r>
        <w:r w:rsidDel="0074709F">
          <w:rPr>
            <w:rStyle w:val="AttributeTok"/>
          </w:rPr>
          <w:delText>m =</w:delText>
        </w:r>
        <w:r w:rsidDel="0074709F">
          <w:rPr>
            <w:rStyle w:val="NormalTok"/>
          </w:rPr>
          <w:delText xml:space="preserve"> </w:delText>
        </w:r>
        <w:r w:rsidDel="0074709F">
          <w:rPr>
            <w:rStyle w:val="DecValTok"/>
          </w:rPr>
          <w:delText>1</w:delText>
        </w:r>
        <w:r w:rsidDel="0074709F">
          <w:rPr>
            <w:rStyle w:val="NormalTok"/>
          </w:rPr>
          <w:delText xml:space="preserve"> </w:delText>
        </w:r>
        <w:r w:rsidDel="0074709F">
          <w:rPr>
            <w:rStyle w:val="CommentTok"/>
          </w:rPr>
          <w:delText># number of synthetic datasets to generate</w:delText>
        </w:r>
        <w:r w:rsidDel="0074709F">
          <w:br/>
        </w:r>
        <w:r w:rsidDel="0074709F">
          <w:rPr>
            <w:rStyle w:val="NormalTok"/>
          </w:rPr>
          <w:delText xml:space="preserve">      )</w:delText>
        </w:r>
      </w:del>
    </w:p>
    <w:p w14:paraId="30F055A5" w14:textId="7521958B" w:rsidR="004B4BFD" w:rsidDel="0074709F" w:rsidRDefault="00000000">
      <w:pPr>
        <w:pStyle w:val="SourceCode"/>
        <w:rPr>
          <w:del w:id="300" w:author="Author"/>
        </w:rPr>
      </w:pPr>
      <w:del w:id="301" w:author="Author">
        <w:r w:rsidDel="0074709F">
          <w:br/>
        </w:r>
        <w:r w:rsidDel="0074709F">
          <w:rPr>
            <w:rStyle w:val="VerbatimChar"/>
          </w:rPr>
          <w:delText>Synthesis</w:delText>
        </w:r>
        <w:r w:rsidDel="0074709F">
          <w:br/>
        </w:r>
        <w:r w:rsidDel="0074709F">
          <w:rPr>
            <w:rStyle w:val="VerbatimChar"/>
          </w:rPr>
          <w:delText>-----------</w:delText>
        </w:r>
        <w:r w:rsidDel="0074709F">
          <w:br/>
        </w:r>
        <w:r w:rsidDel="0074709F">
          <w:rPr>
            <w:rStyle w:val="VerbatimChar"/>
          </w:rPr>
          <w:delText xml:space="preserve"> study_id bolus_consistency laryngeal_vestibule_severity_rating</w:delText>
        </w:r>
      </w:del>
    </w:p>
    <w:p w14:paraId="0F127994" w14:textId="26AED38E" w:rsidR="004B4BFD" w:rsidDel="0074709F" w:rsidRDefault="00000000">
      <w:pPr>
        <w:pStyle w:val="SourceCode"/>
        <w:rPr>
          <w:del w:id="302" w:author="Author"/>
        </w:rPr>
      </w:pPr>
      <w:del w:id="303" w:author="Author">
        <w:r w:rsidDel="0074709F">
          <w:rPr>
            <w:rStyle w:val="CommentTok"/>
          </w:rPr>
          <w:delText># Extract the synthetic dataset and convert into a data frame</w:delText>
        </w:r>
        <w:r w:rsidDel="0074709F">
          <w:br/>
        </w:r>
        <w:r w:rsidDel="0074709F">
          <w:rPr>
            <w:rStyle w:val="NormalTok"/>
          </w:rPr>
          <w:delText xml:space="preserve">synthetic_dataset </w:delText>
        </w:r>
        <w:r w:rsidDel="0074709F">
          <w:rPr>
            <w:rStyle w:val="OtherTok"/>
          </w:rPr>
          <w:delText>&lt;-</w:delText>
        </w:r>
        <w:r w:rsidDel="0074709F">
          <w:rPr>
            <w:rStyle w:val="NormalTok"/>
          </w:rPr>
          <w:delText xml:space="preserve"> </w:delText>
        </w:r>
        <w:r w:rsidDel="0074709F">
          <w:rPr>
            <w:rStyle w:val="FunctionTok"/>
          </w:rPr>
          <w:delText>as.data.frame</w:delText>
        </w:r>
        <w:r w:rsidDel="0074709F">
          <w:rPr>
            <w:rStyle w:val="NormalTok"/>
          </w:rPr>
          <w:delText>(synthetic_data</w:delText>
        </w:r>
        <w:r w:rsidDel="0074709F">
          <w:rPr>
            <w:rStyle w:val="SpecialCharTok"/>
          </w:rPr>
          <w:delText>$</w:delText>
        </w:r>
        <w:r w:rsidDel="0074709F">
          <w:rPr>
            <w:rStyle w:val="NormalTok"/>
          </w:rPr>
          <w:delText>syn)</w:delText>
        </w:r>
      </w:del>
    </w:p>
    <w:p w14:paraId="52CEE60D" w14:textId="31FBC18C" w:rsidR="004B4BFD" w:rsidDel="0074709F" w:rsidRDefault="00000000">
      <w:pPr>
        <w:pStyle w:val="FirstParagraph"/>
        <w:ind w:firstLine="0"/>
        <w:rPr>
          <w:del w:id="304" w:author="Author"/>
        </w:rPr>
        <w:pPrChange w:id="305" w:author="Author">
          <w:pPr>
            <w:pStyle w:val="FirstParagraph"/>
          </w:pPr>
        </w:pPrChange>
      </w:pPr>
      <w:del w:id="306" w:author="Author">
        <w:r w:rsidDel="0074709F">
          <w:delText xml:space="preserve">An important step in this process is to assess the general utility of the synthetic dataset by visualizing any obvious differences compared to the original dataset. This can be easily accomplished with the compare() function in the </w:delText>
        </w:r>
        <w:r w:rsidDel="0074709F">
          <w:rPr>
            <w:i/>
            <w:iCs/>
          </w:rPr>
          <w:delText>synthpop</w:delText>
        </w:r>
        <w:r w:rsidDel="0074709F">
          <w:delText xml:space="preserve"> package or manually with data wrangling and the ggplot package. Figure 1 suggests that the synthetic dataset demonstrated similar distributions for the variables of bolus consistency and laryngeal vestibule residue rating.</w:delText>
        </w:r>
      </w:del>
    </w:p>
    <w:p w14:paraId="665C5EE8" w14:textId="6018CFA8" w:rsidR="004B4BFD" w:rsidDel="0074709F" w:rsidRDefault="00000000">
      <w:pPr>
        <w:pStyle w:val="SourceCode"/>
        <w:rPr>
          <w:del w:id="307" w:author="Author"/>
        </w:rPr>
      </w:pPr>
      <w:del w:id="308" w:author="Author">
        <w:r w:rsidDel="0074709F">
          <w:rPr>
            <w:rStyle w:val="CommentTok"/>
          </w:rPr>
          <w:delText># Comparison of original and synthetic datasets with synthpop package</w:delText>
        </w:r>
        <w:r w:rsidDel="0074709F">
          <w:br/>
        </w:r>
        <w:r w:rsidDel="0074709F">
          <w:rPr>
            <w:rStyle w:val="NormalTok"/>
          </w:rPr>
          <w:delText xml:space="preserve">swallowing_comparison </w:delText>
        </w:r>
        <w:r w:rsidDel="0074709F">
          <w:rPr>
            <w:rStyle w:val="OtherTok"/>
          </w:rPr>
          <w:delText>&lt;-</w:delText>
        </w:r>
        <w:r w:rsidDel="0074709F">
          <w:rPr>
            <w:rStyle w:val="NormalTok"/>
          </w:rPr>
          <w:delText xml:space="preserve"> </w:delText>
        </w:r>
        <w:r w:rsidDel="0074709F">
          <w:rPr>
            <w:rStyle w:val="FunctionTok"/>
          </w:rPr>
          <w:delText>compare</w:delText>
        </w:r>
        <w:r w:rsidDel="0074709F">
          <w:rPr>
            <w:rStyle w:val="NormalTok"/>
          </w:rPr>
          <w:delText>(</w:delText>
        </w:r>
        <w:r w:rsidDel="0074709F">
          <w:br/>
        </w:r>
        <w:r w:rsidDel="0074709F">
          <w:rPr>
            <w:rStyle w:val="NormalTok"/>
          </w:rPr>
          <w:delText xml:space="preserve">  synthetic_data, </w:delText>
        </w:r>
        <w:r w:rsidDel="0074709F">
          <w:rPr>
            <w:rStyle w:val="CommentTok"/>
          </w:rPr>
          <w:delText># synthetic dataset</w:delText>
        </w:r>
        <w:r w:rsidDel="0074709F">
          <w:br/>
        </w:r>
        <w:r w:rsidDel="0074709F">
          <w:rPr>
            <w:rStyle w:val="NormalTok"/>
          </w:rPr>
          <w:delText xml:space="preserve">  swallowing_original_data, </w:delText>
        </w:r>
        <w:r w:rsidDel="0074709F">
          <w:rPr>
            <w:rStyle w:val="CommentTok"/>
          </w:rPr>
          <w:delText># original dataset</w:delText>
        </w:r>
        <w:r w:rsidDel="0074709F">
          <w:br/>
        </w:r>
        <w:r w:rsidDel="0074709F">
          <w:rPr>
            <w:rStyle w:val="NormalTok"/>
          </w:rPr>
          <w:delText xml:space="preserve">  </w:delText>
        </w:r>
        <w:r w:rsidDel="0074709F">
          <w:rPr>
            <w:rStyle w:val="AttributeTok"/>
          </w:rPr>
          <w:delText>vars =</w:delText>
        </w:r>
        <w:r w:rsidDel="0074709F">
          <w:rPr>
            <w:rStyle w:val="NormalTok"/>
          </w:rPr>
          <w:delText xml:space="preserve"> </w:delText>
        </w:r>
        <w:r w:rsidDel="0074709F">
          <w:rPr>
            <w:rStyle w:val="FunctionTok"/>
          </w:rPr>
          <w:delText>c</w:delText>
        </w:r>
        <w:r w:rsidDel="0074709F">
          <w:rPr>
            <w:rStyle w:val="NormalTok"/>
          </w:rPr>
          <w:delText>(</w:delText>
        </w:r>
        <w:r w:rsidDel="0074709F">
          <w:rPr>
            <w:rStyle w:val="StringTok"/>
          </w:rPr>
          <w:delText>"bolus_consistency"</w:delText>
        </w:r>
        <w:r w:rsidDel="0074709F">
          <w:rPr>
            <w:rStyle w:val="NormalTok"/>
          </w:rPr>
          <w:delText>,</w:delText>
        </w:r>
        <w:r w:rsidDel="0074709F">
          <w:br/>
        </w:r>
        <w:r w:rsidDel="0074709F">
          <w:rPr>
            <w:rStyle w:val="NormalTok"/>
          </w:rPr>
          <w:delText xml:space="preserve">           </w:delText>
        </w:r>
        <w:r w:rsidDel="0074709F">
          <w:rPr>
            <w:rStyle w:val="StringTok"/>
          </w:rPr>
          <w:delText>"laryngeal_vestibule_severity_rating"</w:delText>
        </w:r>
        <w:r w:rsidDel="0074709F">
          <w:rPr>
            <w:rStyle w:val="NormalTok"/>
          </w:rPr>
          <w:delText xml:space="preserve">), </w:delText>
        </w:r>
        <w:r w:rsidDel="0074709F">
          <w:rPr>
            <w:rStyle w:val="CommentTok"/>
          </w:rPr>
          <w:delText># variables for comparison</w:delText>
        </w:r>
        <w:r w:rsidDel="0074709F">
          <w:br/>
        </w:r>
        <w:r w:rsidDel="0074709F">
          <w:rPr>
            <w:rStyle w:val="NormalTok"/>
          </w:rPr>
          <w:delText xml:space="preserve">  </w:delText>
        </w:r>
        <w:r w:rsidDel="0074709F">
          <w:rPr>
            <w:rStyle w:val="AttributeTok"/>
          </w:rPr>
          <w:delText>stat =</w:delText>
        </w:r>
        <w:r w:rsidDel="0074709F">
          <w:rPr>
            <w:rStyle w:val="NormalTok"/>
          </w:rPr>
          <w:delText xml:space="preserve"> </w:delText>
        </w:r>
        <w:r w:rsidDel="0074709F">
          <w:rPr>
            <w:rStyle w:val="StringTok"/>
          </w:rPr>
          <w:delText>"counts"</w:delText>
        </w:r>
        <w:r w:rsidDel="0074709F">
          <w:rPr>
            <w:rStyle w:val="NormalTok"/>
          </w:rPr>
          <w:delText xml:space="preserve">, </w:delText>
        </w:r>
        <w:r w:rsidDel="0074709F">
          <w:rPr>
            <w:rStyle w:val="CommentTok"/>
          </w:rPr>
          <w:delText># Present the raw counts for each variable</w:delText>
        </w:r>
        <w:r w:rsidDel="0074709F">
          <w:br/>
        </w:r>
        <w:r w:rsidDel="0074709F">
          <w:rPr>
            <w:rStyle w:val="NormalTok"/>
          </w:rPr>
          <w:delText xml:space="preserve">  </w:delText>
        </w:r>
        <w:r w:rsidDel="0074709F">
          <w:rPr>
            <w:rStyle w:val="AttributeTok"/>
          </w:rPr>
          <w:delText>cols =</w:delText>
        </w:r>
        <w:r w:rsidDel="0074709F">
          <w:rPr>
            <w:rStyle w:val="NormalTok"/>
          </w:rPr>
          <w:delText xml:space="preserve"> </w:delText>
        </w:r>
        <w:r w:rsidDel="0074709F">
          <w:rPr>
            <w:rStyle w:val="FunctionTok"/>
          </w:rPr>
          <w:delText>c</w:delText>
        </w:r>
        <w:r w:rsidDel="0074709F">
          <w:rPr>
            <w:rStyle w:val="NormalTok"/>
          </w:rPr>
          <w:delText>(</w:delText>
        </w:r>
        <w:r w:rsidDel="0074709F">
          <w:rPr>
            <w:rStyle w:val="StringTok"/>
          </w:rPr>
          <w:delText>"#62B6CB"</w:delText>
        </w:r>
        <w:r w:rsidDel="0074709F">
          <w:rPr>
            <w:rStyle w:val="NormalTok"/>
          </w:rPr>
          <w:delText xml:space="preserve">, </w:delText>
        </w:r>
        <w:r w:rsidDel="0074709F">
          <w:rPr>
            <w:rStyle w:val="StringTok"/>
          </w:rPr>
          <w:delText>"#1B4965"</w:delText>
        </w:r>
        <w:r w:rsidDel="0074709F">
          <w:rPr>
            <w:rStyle w:val="NormalTok"/>
          </w:rPr>
          <w:delText xml:space="preserve">) </w:delText>
        </w:r>
        <w:r w:rsidDel="0074709F">
          <w:rPr>
            <w:rStyle w:val="CommentTok"/>
          </w:rPr>
          <w:delText># Setting the colours in the plot</w:delText>
        </w:r>
        <w:r w:rsidDel="0074709F">
          <w:br/>
        </w:r>
        <w:r w:rsidDel="0074709F">
          <w:rPr>
            <w:rStyle w:val="NormalTok"/>
          </w:rPr>
          <w:delText>)</w:delText>
        </w:r>
      </w:del>
    </w:p>
    <w:p w14:paraId="00B1D07D" w14:textId="7BD5D174" w:rsidR="004B4BFD" w:rsidDel="00165F74" w:rsidRDefault="00000000">
      <w:pPr>
        <w:pStyle w:val="Heading5"/>
        <w:rPr>
          <w:del w:id="309" w:author="Author"/>
        </w:rPr>
      </w:pPr>
      <w:bookmarkStart w:id="310" w:name="figure-1-here."/>
      <w:del w:id="311" w:author="Author">
        <w:r w:rsidDel="00165F74">
          <w:delText>Figure 1 here.</w:delText>
        </w:r>
      </w:del>
    </w:p>
    <w:p w14:paraId="4097F598" w14:textId="5890E65E" w:rsidR="004B4BFD" w:rsidDel="00165F74" w:rsidRDefault="00000000">
      <w:pPr>
        <w:pStyle w:val="FirstParagraph"/>
        <w:ind w:firstLine="0"/>
        <w:rPr>
          <w:del w:id="312" w:author="Author"/>
        </w:rPr>
        <w:pPrChange w:id="313" w:author="Author">
          <w:pPr>
            <w:pStyle w:val="FirstParagraph"/>
          </w:pPr>
        </w:pPrChange>
      </w:pPr>
      <w:del w:id="314" w:author="Author">
        <w:r w:rsidDel="00165F74">
          <w:delText>Descriptively, the synthetic dataset classified 64% of laryngeal vestibule ratings on thin liquid boluses as ‘absent’ (i.e., 0% residue) compared to 68% in the original dataset. In the synthetic dataset, the median value on thin liquids was 0.03 (IQR: 0.02 - 0.045) compared to 0.03 (IQR: 0.02 - 0.04) in the original dataset. 98.61% of extremely thick liquids were classified as having no laryngeal vestibule residue compared to 100% in the original dataset. A similar pattern was appreciated for regular solids (96.43% in synthetic vs. 100% in original dataset). When examined across 100 synthetic datasets, findings from the zero-inflated beta multilevel models indicate that 100% and 98% of synthetic datasets were not statistically significantly different than the original dataset for the zero-inflated and beta portions of the model, respectively (Table 4). Additionally, effect size categorizations were maintained for 100% of both zero-inflated and beta portions of the model.</w:delText>
        </w:r>
      </w:del>
    </w:p>
    <w:p w14:paraId="20B5AC2D" w14:textId="13A30695" w:rsidR="004B4BFD" w:rsidDel="00165F74" w:rsidRDefault="00000000">
      <w:pPr>
        <w:pStyle w:val="Heading3"/>
        <w:rPr>
          <w:del w:id="315" w:author="Author"/>
        </w:rPr>
      </w:pPr>
      <w:bookmarkStart w:id="316" w:name="Xad1b62d3e68ad7e317afaf8751ff3120474d94a"/>
      <w:bookmarkEnd w:id="195"/>
      <w:bookmarkEnd w:id="310"/>
      <w:del w:id="317" w:author="Author">
        <w:r w:rsidDel="00165F74">
          <w:delText>Study 2: Vowel Acoustics as Predictors of Speech Intelligibility in Dysarthria</w:delText>
        </w:r>
      </w:del>
    </w:p>
    <w:p w14:paraId="749B0520" w14:textId="581A4C52" w:rsidR="004B4BFD" w:rsidDel="00165F74" w:rsidRDefault="00000000">
      <w:pPr>
        <w:pStyle w:val="FirstParagraph"/>
        <w:ind w:firstLine="0"/>
        <w:rPr>
          <w:del w:id="318" w:author="Author"/>
        </w:rPr>
        <w:pPrChange w:id="319" w:author="Author">
          <w:pPr>
            <w:pStyle w:val="FirstParagraph"/>
          </w:pPr>
        </w:pPrChange>
      </w:pPr>
      <w:del w:id="320" w:author="Author">
        <w:r w:rsidDel="00165F74">
          <w:delText>Thompson et al. (2023) examined the relationship between vowel space area and speech intelligibility among 40 speakers with dysarthria of varying etiologies, including Parkinson’s disease, amyotrophic lateral sclerosis, Huntington’s disease, and cerebellar ataxia. A linear regression model revealed a statistically significant relationship between vowel space area and intelligibility (</w:delText>
        </w:r>
        <w:r w:rsidDel="00165F74">
          <w:rPr>
            <w:i/>
            <w:iCs/>
          </w:rPr>
          <w:delText>p</w:delText>
        </w:r>
        <w:r w:rsidDel="00165F74">
          <w:delText xml:space="preserve"> &lt; .001) with a Cohen’s </w:delText>
        </w:r>
        <w:r w:rsidDel="00165F74">
          <w:rPr>
            <w:i/>
            <w:iCs/>
          </w:rPr>
          <w:delText>f</w:delText>
        </w:r>
        <w:r w:rsidDel="00165F74">
          <w:delText xml:space="preserve"> of 0.59, corresponding to a conventionally “large” effect size (Table 3).</w:delText>
        </w:r>
      </w:del>
    </w:p>
    <w:p w14:paraId="7A20811A" w14:textId="78545F81" w:rsidR="004B4BFD" w:rsidDel="00165F74" w:rsidRDefault="00000000">
      <w:pPr>
        <w:pStyle w:val="BodyText"/>
        <w:ind w:firstLine="0"/>
        <w:rPr>
          <w:del w:id="321" w:author="Author"/>
        </w:rPr>
        <w:pPrChange w:id="322" w:author="Author">
          <w:pPr>
            <w:pStyle w:val="BodyText"/>
          </w:pPr>
        </w:pPrChange>
      </w:pPr>
      <w:del w:id="323" w:author="Author">
        <w:r w:rsidDel="00165F74">
          <w:delText>Below we import the original dataset, wrangle the data, and generate a synthetic data set. The data wrangling steps include (1) importing the original dataset, (2) removing the reliability trials from the dataset, (3) removing a string character from the SpeakerID variable, and (4) selecting only the variables needed for the analysis.</w:delText>
        </w:r>
      </w:del>
    </w:p>
    <w:p w14:paraId="4C05B29D" w14:textId="7E17896D" w:rsidR="004B4BFD" w:rsidDel="00165F74" w:rsidRDefault="00000000">
      <w:pPr>
        <w:pStyle w:val="SourceCode"/>
        <w:rPr>
          <w:del w:id="324" w:author="Author"/>
        </w:rPr>
      </w:pPr>
      <w:del w:id="325" w:author="Author">
        <w:r w:rsidDel="00165F74">
          <w:rPr>
            <w:rStyle w:val="CommentTok"/>
          </w:rPr>
          <w:delText># import original data</w:delText>
        </w:r>
        <w:r w:rsidDel="00165F74">
          <w:br/>
        </w:r>
        <w:r w:rsidDel="00165F74">
          <w:rPr>
            <w:rStyle w:val="NormalTok"/>
          </w:rPr>
          <w:delText xml:space="preserve">articulation_original_data </w:delText>
        </w:r>
        <w:r w:rsidDel="00165F74">
          <w:rPr>
            <w:rStyle w:val="OtherTok"/>
          </w:rPr>
          <w:delText>&lt;-</w:delText>
        </w:r>
        <w:r w:rsidDel="00165F74">
          <w:rPr>
            <w:rStyle w:val="NormalTok"/>
          </w:rPr>
          <w:delText xml:space="preserve"> rio</w:delText>
        </w:r>
        <w:r w:rsidDel="00165F74">
          <w:rPr>
            <w:rStyle w:val="SpecialCharTok"/>
          </w:rPr>
          <w:delText>::</w:delText>
        </w:r>
        <w:r w:rsidDel="00165F74">
          <w:rPr>
            <w:rStyle w:val="FunctionTok"/>
          </w:rPr>
          <w:delText>import</w:delText>
        </w:r>
        <w:r w:rsidDel="00165F74">
          <w:rPr>
            <w:rStyle w:val="NormalTok"/>
          </w:rPr>
          <w:delText>(</w:delText>
        </w:r>
        <w:r w:rsidDel="00165F74">
          <w:br/>
        </w:r>
        <w:r w:rsidDel="00165F74">
          <w:rPr>
            <w:rStyle w:val="NormalTok"/>
          </w:rPr>
          <w:delText xml:space="preserve">  </w:delText>
        </w:r>
        <w:r w:rsidDel="00165F74">
          <w:rPr>
            <w:rStyle w:val="AttributeTok"/>
          </w:rPr>
          <w:delText>file =</w:delText>
        </w:r>
        <w:r w:rsidDel="00165F74">
          <w:rPr>
            <w:rStyle w:val="NormalTok"/>
          </w:rPr>
          <w:delText xml:space="preserve"> here</w:delText>
        </w:r>
        <w:r w:rsidDel="00165F74">
          <w:rPr>
            <w:rStyle w:val="SpecialCharTok"/>
          </w:rPr>
          <w:delText>::</w:delText>
        </w:r>
        <w:r w:rsidDel="00165F74">
          <w:rPr>
            <w:rStyle w:val="FunctionTok"/>
          </w:rPr>
          <w:delText>here</w:delText>
        </w:r>
        <w:r w:rsidDel="00165F74">
          <w:rPr>
            <w:rStyle w:val="NormalTok"/>
          </w:rPr>
          <w:delText>(</w:delText>
        </w:r>
        <w:r w:rsidDel="00165F74">
          <w:rPr>
            <w:rStyle w:val="StringTok"/>
          </w:rPr>
          <w:delText>"Data"</w:delText>
        </w:r>
        <w:r w:rsidDel="00165F74">
          <w:rPr>
            <w:rStyle w:val="NormalTok"/>
          </w:rPr>
          <w:delText xml:space="preserve">, </w:delText>
        </w:r>
        <w:r w:rsidDel="00165F74">
          <w:rPr>
            <w:rStyle w:val="StringTok"/>
          </w:rPr>
          <w:delText>"02_Articulation"</w:delText>
        </w:r>
        <w:r w:rsidDel="00165F74">
          <w:rPr>
            <w:rStyle w:val="NormalTok"/>
          </w:rPr>
          <w:delText xml:space="preserve">, </w:delText>
        </w:r>
        <w:r w:rsidDel="00165F74">
          <w:rPr>
            <w:rStyle w:val="StringTok"/>
          </w:rPr>
          <w:delText>"data_Acoustic Measures.csv"</w:delText>
        </w:r>
        <w:r w:rsidDel="00165F74">
          <w:rPr>
            <w:rStyle w:val="NormalTok"/>
          </w:rPr>
          <w:delText>)</w:delText>
        </w:r>
        <w:r w:rsidDel="00165F74">
          <w:br/>
        </w:r>
        <w:r w:rsidDel="00165F74">
          <w:rPr>
            <w:rStyle w:val="NormalTok"/>
          </w:rPr>
          <w:delText xml:space="preserve">) </w:delText>
        </w:r>
        <w:r w:rsidDel="00165F74">
          <w:rPr>
            <w:rStyle w:val="SpecialCharTok"/>
          </w:rPr>
          <w:delText>|&gt;</w:delText>
        </w:r>
        <w:r w:rsidDel="00165F74">
          <w:br/>
        </w:r>
        <w:r w:rsidDel="00165F74">
          <w:rPr>
            <w:rStyle w:val="NormalTok"/>
          </w:rPr>
          <w:delText xml:space="preserve">  </w:delText>
        </w:r>
        <w:r w:rsidDel="00165F74">
          <w:rPr>
            <w:rStyle w:val="CommentTok"/>
          </w:rPr>
          <w:delText># Remove the reliability trials that have "_rel" in the SpeakerID variable</w:delText>
        </w:r>
        <w:r w:rsidDel="00165F74">
          <w:br/>
        </w:r>
        <w:r w:rsidDel="00165F74">
          <w:rPr>
            <w:rStyle w:val="NormalTok"/>
          </w:rPr>
          <w:delText xml:space="preserve">  dplyr</w:delText>
        </w:r>
        <w:r w:rsidDel="00165F74">
          <w:rPr>
            <w:rStyle w:val="SpecialCharTok"/>
          </w:rPr>
          <w:delText>::</w:delText>
        </w:r>
        <w:r w:rsidDel="00165F74">
          <w:rPr>
            <w:rStyle w:val="FunctionTok"/>
          </w:rPr>
          <w:delText>filter</w:delText>
        </w:r>
        <w:r w:rsidDel="00165F74">
          <w:rPr>
            <w:rStyle w:val="NormalTok"/>
          </w:rPr>
          <w:delText>(</w:delText>
        </w:r>
        <w:r w:rsidDel="00165F74">
          <w:br/>
        </w:r>
        <w:r w:rsidDel="00165F74">
          <w:rPr>
            <w:rStyle w:val="NormalTok"/>
          </w:rPr>
          <w:delText xml:space="preserve">    </w:delText>
        </w:r>
        <w:r w:rsidDel="00165F74">
          <w:rPr>
            <w:rStyle w:val="SpecialCharTok"/>
          </w:rPr>
          <w:delText>!</w:delText>
        </w:r>
        <w:r w:rsidDel="00165F74">
          <w:rPr>
            <w:rStyle w:val="FunctionTok"/>
          </w:rPr>
          <w:delText>grepl</w:delText>
        </w:r>
        <w:r w:rsidDel="00165F74">
          <w:rPr>
            <w:rStyle w:val="NormalTok"/>
          </w:rPr>
          <w:delText>(</w:delText>
        </w:r>
        <w:r w:rsidDel="00165F74">
          <w:br/>
        </w:r>
        <w:r w:rsidDel="00165F74">
          <w:rPr>
            <w:rStyle w:val="NormalTok"/>
          </w:rPr>
          <w:delText xml:space="preserve">      </w:delText>
        </w:r>
        <w:r w:rsidDel="00165F74">
          <w:rPr>
            <w:rStyle w:val="AttributeTok"/>
          </w:rPr>
          <w:delText>pattern =</w:delText>
        </w:r>
        <w:r w:rsidDel="00165F74">
          <w:rPr>
            <w:rStyle w:val="NormalTok"/>
          </w:rPr>
          <w:delText xml:space="preserve"> </w:delText>
        </w:r>
        <w:r w:rsidDel="00165F74">
          <w:rPr>
            <w:rStyle w:val="StringTok"/>
          </w:rPr>
          <w:delText>"_rel"</w:delText>
        </w:r>
        <w:r w:rsidDel="00165F74">
          <w:rPr>
            <w:rStyle w:val="NormalTok"/>
          </w:rPr>
          <w:delText>,</w:delText>
        </w:r>
        <w:r w:rsidDel="00165F74">
          <w:br/>
        </w:r>
        <w:r w:rsidDel="00165F74">
          <w:rPr>
            <w:rStyle w:val="NormalTok"/>
          </w:rPr>
          <w:delText xml:space="preserve">      </w:delText>
        </w:r>
        <w:r w:rsidDel="00165F74">
          <w:rPr>
            <w:rStyle w:val="AttributeTok"/>
          </w:rPr>
          <w:delText>x =</w:delText>
        </w:r>
        <w:r w:rsidDel="00165F74">
          <w:rPr>
            <w:rStyle w:val="NormalTok"/>
          </w:rPr>
          <w:delText xml:space="preserve"> SpeakerID</w:delText>
        </w:r>
        <w:r w:rsidDel="00165F74">
          <w:br/>
        </w:r>
        <w:r w:rsidDel="00165F74">
          <w:rPr>
            <w:rStyle w:val="NormalTok"/>
          </w:rPr>
          <w:delText xml:space="preserve">  )) </w:delText>
        </w:r>
        <w:r w:rsidDel="00165F74">
          <w:rPr>
            <w:rStyle w:val="SpecialCharTok"/>
          </w:rPr>
          <w:delText>|&gt;</w:delText>
        </w:r>
        <w:r w:rsidDel="00165F74">
          <w:br/>
        </w:r>
        <w:r w:rsidDel="00165F74">
          <w:rPr>
            <w:rStyle w:val="NormalTok"/>
          </w:rPr>
          <w:delText xml:space="preserve">  </w:delText>
        </w:r>
        <w:r w:rsidDel="00165F74">
          <w:rPr>
            <w:rStyle w:val="CommentTok"/>
          </w:rPr>
          <w:delText># Selecting just the variables we need</w:delText>
        </w:r>
        <w:r w:rsidDel="00165F74">
          <w:br/>
        </w:r>
        <w:r w:rsidDel="00165F74">
          <w:rPr>
            <w:rStyle w:val="NormalTok"/>
          </w:rPr>
          <w:delText xml:space="preserve">  dplyr</w:delText>
        </w:r>
        <w:r w:rsidDel="00165F74">
          <w:rPr>
            <w:rStyle w:val="SpecialCharTok"/>
          </w:rPr>
          <w:delText>::</w:delText>
        </w:r>
        <w:r w:rsidDel="00165F74">
          <w:rPr>
            <w:rStyle w:val="FunctionTok"/>
          </w:rPr>
          <w:delText>select</w:delText>
        </w:r>
        <w:r w:rsidDel="00165F74">
          <w:rPr>
            <w:rStyle w:val="NormalTok"/>
          </w:rPr>
          <w:delText>(</w:delText>
        </w:r>
        <w:r w:rsidDel="00165F74">
          <w:br/>
        </w:r>
        <w:r w:rsidDel="00165F74">
          <w:rPr>
            <w:rStyle w:val="NormalTok"/>
          </w:rPr>
          <w:delText xml:space="preserve">    SpeakerID, </w:delText>
        </w:r>
        <w:r w:rsidDel="00165F74">
          <w:rPr>
            <w:rStyle w:val="CommentTok"/>
          </w:rPr>
          <w:delText># ID</w:delText>
        </w:r>
        <w:r w:rsidDel="00165F74">
          <w:br/>
        </w:r>
        <w:r w:rsidDel="00165F74">
          <w:rPr>
            <w:rStyle w:val="NormalTok"/>
          </w:rPr>
          <w:delText xml:space="preserve">    VSA_b, </w:delText>
        </w:r>
        <w:r w:rsidDel="00165F74">
          <w:rPr>
            <w:rStyle w:val="CommentTok"/>
          </w:rPr>
          <w:delText># VSA in Bark</w:delText>
        </w:r>
        <w:r w:rsidDel="00165F74">
          <w:br/>
        </w:r>
        <w:r w:rsidDel="00165F74">
          <w:rPr>
            <w:rStyle w:val="NormalTok"/>
          </w:rPr>
          <w:delText xml:space="preserve">    </w:delText>
        </w:r>
        <w:r w:rsidDel="00165F74">
          <w:rPr>
            <w:rStyle w:val="AttributeTok"/>
          </w:rPr>
          <w:delText>Int =</w:delText>
        </w:r>
        <w:r w:rsidDel="00165F74">
          <w:rPr>
            <w:rStyle w:val="NormalTok"/>
          </w:rPr>
          <w:delText xml:space="preserve"> Int_OT </w:delText>
        </w:r>
        <w:r w:rsidDel="00165F74">
          <w:rPr>
            <w:rStyle w:val="CommentTok"/>
          </w:rPr>
          <w:delText># intelligibility (orthographic transcriptions)</w:delText>
        </w:r>
        <w:r w:rsidDel="00165F74">
          <w:br/>
        </w:r>
        <w:r w:rsidDel="00165F74">
          <w:rPr>
            <w:rStyle w:val="NormalTok"/>
          </w:rPr>
          <w:delText xml:space="preserve">  )</w:delText>
        </w:r>
      </w:del>
    </w:p>
    <w:p w14:paraId="11A207BB" w14:textId="1EE07C03" w:rsidR="004B4BFD" w:rsidDel="00165F74" w:rsidRDefault="00000000">
      <w:pPr>
        <w:pStyle w:val="FirstParagraph"/>
        <w:ind w:firstLine="0"/>
        <w:rPr>
          <w:del w:id="326" w:author="Author"/>
        </w:rPr>
        <w:pPrChange w:id="327" w:author="Author">
          <w:pPr>
            <w:pStyle w:val="FirstParagraph"/>
          </w:pPr>
        </w:pPrChange>
      </w:pPr>
      <w:del w:id="328" w:author="Author">
        <w:r w:rsidDel="00165F74">
          <w:delText xml:space="preserve">Next, we generate a synthetic dataset with the syn() function, extract the dataset, and convert it to a dataframe. </w:delText>
        </w:r>
        <w:r w:rsidDel="00165F74">
          <w:rPr>
            <w:i/>
            <w:iCs/>
          </w:rPr>
          <w:delText>Synthpop</w:delText>
        </w:r>
        <w:r w:rsidDel="00165F74">
          <w:delText xml:space="preserve"> provides a warning message that this dataset has fewer observations than recommended (&gt; 130).</w:delText>
        </w:r>
      </w:del>
    </w:p>
    <w:p w14:paraId="100F4A7B" w14:textId="6F5C991A" w:rsidR="004B4BFD" w:rsidDel="00165F74" w:rsidRDefault="00000000">
      <w:pPr>
        <w:pStyle w:val="SourceCode"/>
        <w:rPr>
          <w:del w:id="329" w:author="Author"/>
        </w:rPr>
      </w:pPr>
      <w:del w:id="330" w:author="Author">
        <w:r w:rsidDel="00165F74">
          <w:rPr>
            <w:rStyle w:val="CommentTok"/>
          </w:rPr>
          <w:delText># generate synthetic dataset</w:delText>
        </w:r>
        <w:r w:rsidDel="00165F74">
          <w:br/>
        </w:r>
        <w:r w:rsidDel="00165F74">
          <w:rPr>
            <w:rStyle w:val="NormalTok"/>
          </w:rPr>
          <w:delText xml:space="preserve">articulation_synthetic_dataset </w:delText>
        </w:r>
        <w:r w:rsidDel="00165F74">
          <w:rPr>
            <w:rStyle w:val="OtherTok"/>
          </w:rPr>
          <w:delText>&lt;-</w:delText>
        </w:r>
        <w:r w:rsidDel="00165F74">
          <w:rPr>
            <w:rStyle w:val="NormalTok"/>
          </w:rPr>
          <w:delText xml:space="preserve"> </w:delText>
        </w:r>
        <w:r w:rsidDel="00165F74">
          <w:rPr>
            <w:rStyle w:val="FunctionTok"/>
          </w:rPr>
          <w:delText>syn</w:delText>
        </w:r>
        <w:r w:rsidDel="00165F74">
          <w:rPr>
            <w:rStyle w:val="NormalTok"/>
          </w:rPr>
          <w:delText>(articulation_original_data,</w:delText>
        </w:r>
        <w:r w:rsidDel="00165F74">
          <w:br/>
        </w:r>
        <w:r w:rsidDel="00165F74">
          <w:rPr>
            <w:rStyle w:val="NormalTok"/>
          </w:rPr>
          <w:delText xml:space="preserve">                                      </w:delText>
        </w:r>
        <w:r w:rsidDel="00165F74">
          <w:rPr>
            <w:rStyle w:val="AttributeTok"/>
          </w:rPr>
          <w:delText>m =</w:delText>
        </w:r>
        <w:r w:rsidDel="00165F74">
          <w:rPr>
            <w:rStyle w:val="NormalTok"/>
          </w:rPr>
          <w:delText xml:space="preserve"> </w:delText>
        </w:r>
        <w:r w:rsidDel="00165F74">
          <w:rPr>
            <w:rStyle w:val="DecValTok"/>
          </w:rPr>
          <w:delText>1</w:delText>
        </w:r>
        <w:r w:rsidDel="00165F74">
          <w:rPr>
            <w:rStyle w:val="NormalTok"/>
          </w:rPr>
          <w:delText>,</w:delText>
        </w:r>
        <w:r w:rsidDel="00165F74">
          <w:br/>
        </w:r>
        <w:r w:rsidDel="00165F74">
          <w:rPr>
            <w:rStyle w:val="NormalTok"/>
          </w:rPr>
          <w:delText xml:space="preserve">                                      </w:delText>
        </w:r>
        <w:r w:rsidDel="00165F74">
          <w:rPr>
            <w:rStyle w:val="AttributeTok"/>
          </w:rPr>
          <w:delText>seed =</w:delText>
        </w:r>
        <w:r w:rsidDel="00165F74">
          <w:rPr>
            <w:rStyle w:val="NormalTok"/>
          </w:rPr>
          <w:delText xml:space="preserve"> </w:delText>
        </w:r>
        <w:r w:rsidDel="00165F74">
          <w:rPr>
            <w:rStyle w:val="DecValTok"/>
          </w:rPr>
          <w:delText>2024</w:delText>
        </w:r>
        <w:r w:rsidDel="00165F74">
          <w:rPr>
            <w:rStyle w:val="NormalTok"/>
          </w:rPr>
          <w:delText>)</w:delText>
        </w:r>
      </w:del>
    </w:p>
    <w:p w14:paraId="35A91758" w14:textId="36096E23" w:rsidR="004B4BFD" w:rsidDel="00165F74" w:rsidRDefault="00000000">
      <w:pPr>
        <w:pStyle w:val="SourceCode"/>
        <w:rPr>
          <w:del w:id="331" w:author="Author"/>
        </w:rPr>
      </w:pPr>
      <w:del w:id="332" w:author="Author">
        <w:r w:rsidDel="00165F74">
          <w:rPr>
            <w:rStyle w:val="VerbatimChar"/>
          </w:rPr>
          <w:delText>CAUTION: Your data set has fewer observations (40) than we advise.</w:delText>
        </w:r>
        <w:r w:rsidDel="00165F74">
          <w:br/>
        </w:r>
        <w:r w:rsidDel="00165F74">
          <w:rPr>
            <w:rStyle w:val="VerbatimChar"/>
          </w:rPr>
          <w:delText>We suggest that there should be at least 130 observations</w:delText>
        </w:r>
        <w:r w:rsidDel="00165F74">
          <w:br/>
        </w:r>
        <w:r w:rsidDel="00165F74">
          <w:rPr>
            <w:rStyle w:val="VerbatimChar"/>
          </w:rPr>
          <w:delText>(100 + 10 * no. of variables used in modelling the data).</w:delText>
        </w:r>
        <w:r w:rsidDel="00165F74">
          <w:br/>
        </w:r>
        <w:r w:rsidDel="00165F74">
          <w:rPr>
            <w:rStyle w:val="VerbatimChar"/>
          </w:rPr>
          <w:delText>Please check your synthetic data carefully with functions</w:delText>
        </w:r>
        <w:r w:rsidDel="00165F74">
          <w:br/>
        </w:r>
        <w:r w:rsidDel="00165F74">
          <w:rPr>
            <w:rStyle w:val="VerbatimChar"/>
          </w:rPr>
          <w:delText>compare(), utility.tab(), and utility.gen().</w:delText>
        </w:r>
        <w:r w:rsidDel="00165F74">
          <w:br/>
        </w:r>
        <w:r w:rsidDel="00165F74">
          <w:br/>
        </w:r>
        <w:r w:rsidDel="00165F74">
          <w:br/>
        </w:r>
        <w:r w:rsidDel="00165F74">
          <w:rPr>
            <w:rStyle w:val="VerbatimChar"/>
          </w:rPr>
          <w:delText>Variable(s): SpeakerID have been changed for synthesis from character to factor.</w:delText>
        </w:r>
        <w:r w:rsidDel="00165F74">
          <w:br/>
        </w:r>
        <w:r w:rsidDel="00165F74">
          <w:br/>
        </w:r>
        <w:r w:rsidDel="00165F74">
          <w:rPr>
            <w:rStyle w:val="VerbatimChar"/>
          </w:rPr>
          <w:delText>Synthesis</w:delText>
        </w:r>
        <w:r w:rsidDel="00165F74">
          <w:br/>
        </w:r>
        <w:r w:rsidDel="00165F74">
          <w:rPr>
            <w:rStyle w:val="VerbatimChar"/>
          </w:rPr>
          <w:delText>-----------</w:delText>
        </w:r>
        <w:r w:rsidDel="00165F74">
          <w:br/>
        </w:r>
        <w:r w:rsidDel="00165F74">
          <w:rPr>
            <w:rStyle w:val="VerbatimChar"/>
          </w:rPr>
          <w:delText xml:space="preserve"> SpeakerID VSA_b Int</w:delText>
        </w:r>
      </w:del>
    </w:p>
    <w:p w14:paraId="32F14976" w14:textId="6E9E333D" w:rsidR="004B4BFD" w:rsidDel="00165F74" w:rsidRDefault="00000000">
      <w:pPr>
        <w:pStyle w:val="SourceCode"/>
        <w:rPr>
          <w:del w:id="333" w:author="Author"/>
        </w:rPr>
      </w:pPr>
      <w:del w:id="334" w:author="Author">
        <w:r w:rsidDel="00165F74">
          <w:rPr>
            <w:rStyle w:val="CommentTok"/>
          </w:rPr>
          <w:delText># Extract the synthetic dataset and convert into a data frame</w:delText>
        </w:r>
        <w:r w:rsidDel="00165F74">
          <w:br/>
        </w:r>
        <w:r w:rsidDel="00165F74">
          <w:rPr>
            <w:rStyle w:val="NormalTok"/>
          </w:rPr>
          <w:delText xml:space="preserve">articulation_synthetic_dataset </w:delText>
        </w:r>
        <w:r w:rsidDel="00165F74">
          <w:rPr>
            <w:rStyle w:val="OtherTok"/>
          </w:rPr>
          <w:delText>&lt;-</w:delText>
        </w:r>
        <w:r w:rsidDel="00165F74">
          <w:rPr>
            <w:rStyle w:val="NormalTok"/>
          </w:rPr>
          <w:delText xml:space="preserve"> </w:delText>
        </w:r>
        <w:r w:rsidDel="00165F74">
          <w:rPr>
            <w:rStyle w:val="FunctionTok"/>
          </w:rPr>
          <w:delText>as.data.frame</w:delText>
        </w:r>
        <w:r w:rsidDel="00165F74">
          <w:rPr>
            <w:rStyle w:val="NormalTok"/>
          </w:rPr>
          <w:delText>(articulation_synthetic_dataset</w:delText>
        </w:r>
        <w:r w:rsidDel="00165F74">
          <w:rPr>
            <w:rStyle w:val="SpecialCharTok"/>
          </w:rPr>
          <w:delText>$</w:delText>
        </w:r>
        <w:r w:rsidDel="00165F74">
          <w:rPr>
            <w:rStyle w:val="NormalTok"/>
          </w:rPr>
          <w:delText>syn)</w:delText>
        </w:r>
      </w:del>
    </w:p>
    <w:p w14:paraId="6D9BFA13" w14:textId="6CA3143E" w:rsidR="004B4BFD" w:rsidDel="00165F74" w:rsidRDefault="00000000">
      <w:pPr>
        <w:pStyle w:val="FirstParagraph"/>
        <w:ind w:firstLine="0"/>
        <w:rPr>
          <w:del w:id="335" w:author="Author"/>
        </w:rPr>
        <w:pPrChange w:id="336" w:author="Author">
          <w:pPr>
            <w:pStyle w:val="FirstParagraph"/>
          </w:pPr>
        </w:pPrChange>
      </w:pPr>
      <w:del w:id="337" w:author="Author">
        <w:r w:rsidDel="00165F74">
          <w:delText>Next, we compare the distributions for vowel space area and speech intelligibility between the synthetic and original dataset. Figure 2 suggests that while the synthetic data largely approximates the original dataset, there are several values that are oversampled in the synthetic dataset.</w:delText>
        </w:r>
      </w:del>
    </w:p>
    <w:p w14:paraId="13D58C50" w14:textId="41BE3098" w:rsidR="004B4BFD" w:rsidDel="00165F74" w:rsidRDefault="00000000">
      <w:pPr>
        <w:pStyle w:val="SourceCode"/>
        <w:rPr>
          <w:del w:id="338" w:author="Author"/>
        </w:rPr>
      </w:pPr>
      <w:del w:id="339" w:author="Author">
        <w:r w:rsidDel="00165F74">
          <w:rPr>
            <w:rStyle w:val="CommentTok"/>
          </w:rPr>
          <w:delText># Comparison of original and synthetic datasets with synthpop package</w:delText>
        </w:r>
        <w:r w:rsidDel="00165F74">
          <w:br/>
        </w:r>
        <w:r w:rsidDel="00165F74">
          <w:rPr>
            <w:rStyle w:val="NormalTok"/>
          </w:rPr>
          <w:delText xml:space="preserve">articulation_comparison </w:delText>
        </w:r>
        <w:r w:rsidDel="00165F74">
          <w:rPr>
            <w:rStyle w:val="OtherTok"/>
          </w:rPr>
          <w:delText>&lt;-</w:delText>
        </w:r>
        <w:r w:rsidDel="00165F74">
          <w:rPr>
            <w:rStyle w:val="NormalTok"/>
          </w:rPr>
          <w:delText xml:space="preserve"> </w:delText>
        </w:r>
        <w:r w:rsidDel="00165F74">
          <w:rPr>
            <w:rStyle w:val="FunctionTok"/>
          </w:rPr>
          <w:delText>compare</w:delText>
        </w:r>
        <w:r w:rsidDel="00165F74">
          <w:rPr>
            <w:rStyle w:val="NormalTok"/>
          </w:rPr>
          <w:delText>(</w:delText>
        </w:r>
        <w:r w:rsidDel="00165F74">
          <w:br/>
        </w:r>
        <w:r w:rsidDel="00165F74">
          <w:rPr>
            <w:rStyle w:val="NormalTok"/>
          </w:rPr>
          <w:delText xml:space="preserve">  articulation_synthetic_dataset, </w:delText>
        </w:r>
        <w:r w:rsidDel="00165F74">
          <w:rPr>
            <w:rStyle w:val="CommentTok"/>
          </w:rPr>
          <w:delText># synthetic dataset</w:delText>
        </w:r>
        <w:r w:rsidDel="00165F74">
          <w:br/>
        </w:r>
        <w:r w:rsidDel="00165F74">
          <w:rPr>
            <w:rStyle w:val="NormalTok"/>
          </w:rPr>
          <w:delText xml:space="preserve">  articulation_original_data, </w:delText>
        </w:r>
        <w:r w:rsidDel="00165F74">
          <w:rPr>
            <w:rStyle w:val="CommentTok"/>
          </w:rPr>
          <w:delText># original dataset</w:delText>
        </w:r>
        <w:r w:rsidDel="00165F74">
          <w:br/>
        </w:r>
        <w:r w:rsidDel="00165F74">
          <w:rPr>
            <w:rStyle w:val="NormalTok"/>
          </w:rPr>
          <w:delText xml:space="preserve">  </w:delText>
        </w:r>
        <w:r w:rsidDel="00165F74">
          <w:rPr>
            <w:rStyle w:val="AttributeTok"/>
          </w:rPr>
          <w:delText>vars =</w:delText>
        </w:r>
        <w:r w:rsidDel="00165F74">
          <w:rPr>
            <w:rStyle w:val="NormalTok"/>
          </w:rPr>
          <w:delText xml:space="preserve"> </w:delText>
        </w:r>
        <w:r w:rsidDel="00165F74">
          <w:rPr>
            <w:rStyle w:val="FunctionTok"/>
          </w:rPr>
          <w:delText>c</w:delText>
        </w:r>
        <w:r w:rsidDel="00165F74">
          <w:rPr>
            <w:rStyle w:val="NormalTok"/>
          </w:rPr>
          <w:delText>(</w:delText>
        </w:r>
        <w:r w:rsidDel="00165F74">
          <w:rPr>
            <w:rStyle w:val="StringTok"/>
          </w:rPr>
          <w:delText>"VSA_b"</w:delText>
        </w:r>
        <w:r w:rsidDel="00165F74">
          <w:rPr>
            <w:rStyle w:val="NormalTok"/>
          </w:rPr>
          <w:delText>,</w:delText>
        </w:r>
        <w:r w:rsidDel="00165F74">
          <w:br/>
        </w:r>
        <w:r w:rsidDel="00165F74">
          <w:rPr>
            <w:rStyle w:val="NormalTok"/>
          </w:rPr>
          <w:delText xml:space="preserve">           </w:delText>
        </w:r>
        <w:r w:rsidDel="00165F74">
          <w:rPr>
            <w:rStyle w:val="StringTok"/>
          </w:rPr>
          <w:delText>"Int"</w:delText>
        </w:r>
        <w:r w:rsidDel="00165F74">
          <w:rPr>
            <w:rStyle w:val="NormalTok"/>
          </w:rPr>
          <w:delText xml:space="preserve">), </w:delText>
        </w:r>
        <w:r w:rsidDel="00165F74">
          <w:rPr>
            <w:rStyle w:val="CommentTok"/>
          </w:rPr>
          <w:delText># variables for comparison</w:delText>
        </w:r>
        <w:r w:rsidDel="00165F74">
          <w:br/>
        </w:r>
        <w:r w:rsidDel="00165F74">
          <w:rPr>
            <w:rStyle w:val="NormalTok"/>
          </w:rPr>
          <w:delText xml:space="preserve">  </w:delText>
        </w:r>
        <w:r w:rsidDel="00165F74">
          <w:rPr>
            <w:rStyle w:val="AttributeTok"/>
          </w:rPr>
          <w:delText>stat =</w:delText>
        </w:r>
        <w:r w:rsidDel="00165F74">
          <w:rPr>
            <w:rStyle w:val="NormalTok"/>
          </w:rPr>
          <w:delText xml:space="preserve"> </w:delText>
        </w:r>
        <w:r w:rsidDel="00165F74">
          <w:rPr>
            <w:rStyle w:val="StringTok"/>
          </w:rPr>
          <w:delText>"counts"</w:delText>
        </w:r>
        <w:r w:rsidDel="00165F74">
          <w:rPr>
            <w:rStyle w:val="NormalTok"/>
          </w:rPr>
          <w:delText xml:space="preserve">, </w:delText>
        </w:r>
        <w:r w:rsidDel="00165F74">
          <w:rPr>
            <w:rStyle w:val="CommentTok"/>
          </w:rPr>
          <w:delText># Present the raw counts for each variable</w:delText>
        </w:r>
        <w:r w:rsidDel="00165F74">
          <w:br/>
        </w:r>
        <w:r w:rsidDel="00165F74">
          <w:rPr>
            <w:rStyle w:val="NormalTok"/>
          </w:rPr>
          <w:delText xml:space="preserve">  </w:delText>
        </w:r>
        <w:r w:rsidDel="00165F74">
          <w:rPr>
            <w:rStyle w:val="AttributeTok"/>
          </w:rPr>
          <w:delText>cols =</w:delText>
        </w:r>
        <w:r w:rsidDel="00165F74">
          <w:rPr>
            <w:rStyle w:val="NormalTok"/>
          </w:rPr>
          <w:delText xml:space="preserve"> </w:delText>
        </w:r>
        <w:r w:rsidDel="00165F74">
          <w:rPr>
            <w:rStyle w:val="FunctionTok"/>
          </w:rPr>
          <w:delText>c</w:delText>
        </w:r>
        <w:r w:rsidDel="00165F74">
          <w:rPr>
            <w:rStyle w:val="NormalTok"/>
          </w:rPr>
          <w:delText>(</w:delText>
        </w:r>
        <w:r w:rsidDel="00165F74">
          <w:rPr>
            <w:rStyle w:val="StringTok"/>
          </w:rPr>
          <w:delText>"#62B6CB"</w:delText>
        </w:r>
        <w:r w:rsidDel="00165F74">
          <w:rPr>
            <w:rStyle w:val="NormalTok"/>
          </w:rPr>
          <w:delText xml:space="preserve">, </w:delText>
        </w:r>
        <w:r w:rsidDel="00165F74">
          <w:rPr>
            <w:rStyle w:val="StringTok"/>
          </w:rPr>
          <w:delText>"#1B4965"</w:delText>
        </w:r>
        <w:r w:rsidDel="00165F74">
          <w:rPr>
            <w:rStyle w:val="NormalTok"/>
          </w:rPr>
          <w:delText xml:space="preserve">) </w:delText>
        </w:r>
        <w:r w:rsidDel="00165F74">
          <w:rPr>
            <w:rStyle w:val="CommentTok"/>
          </w:rPr>
          <w:delText># Setting the colours in the plot</w:delText>
        </w:r>
        <w:r w:rsidDel="00165F74">
          <w:br/>
        </w:r>
        <w:r w:rsidDel="00165F74">
          <w:rPr>
            <w:rStyle w:val="NormalTok"/>
          </w:rPr>
          <w:delText>)</w:delText>
        </w:r>
      </w:del>
    </w:p>
    <w:p w14:paraId="027491A3" w14:textId="17F52645" w:rsidR="004B4BFD" w:rsidDel="00165F74" w:rsidRDefault="00000000">
      <w:pPr>
        <w:pStyle w:val="Heading5"/>
        <w:rPr>
          <w:del w:id="340" w:author="Author"/>
        </w:rPr>
      </w:pPr>
      <w:bookmarkStart w:id="341" w:name="figure-2-here."/>
      <w:del w:id="342" w:author="Author">
        <w:r w:rsidDel="00165F74">
          <w:delText>Figure 2 here.</w:delText>
        </w:r>
      </w:del>
    </w:p>
    <w:p w14:paraId="4D03D303" w14:textId="00394CCA" w:rsidR="004B4BFD" w:rsidDel="00165F74" w:rsidRDefault="00000000">
      <w:pPr>
        <w:pStyle w:val="FirstParagraph"/>
        <w:ind w:firstLine="0"/>
        <w:rPr>
          <w:del w:id="343" w:author="Author"/>
        </w:rPr>
        <w:pPrChange w:id="344" w:author="Author">
          <w:pPr>
            <w:pStyle w:val="FirstParagraph"/>
          </w:pPr>
        </w:pPrChange>
      </w:pPr>
      <w:del w:id="345" w:author="Author">
        <w:r w:rsidDel="00165F74">
          <w:delText xml:space="preserve">Findings from the 100 generated synthetic datasets indicate that 71% of datasets demonstrated the same inferential result (i.e., a statistically significant </w:delText>
        </w:r>
        <w:r w:rsidDel="00165F74">
          <w:rPr>
            <w:i/>
            <w:iCs/>
          </w:rPr>
          <w:delText>p</w:delText>
        </w:r>
        <w:r w:rsidDel="00165F74">
          <w:delText>-value). For the effect size, 57% of synthetic datasets maintained a ‘large’ effect size categorization.</w:delText>
        </w:r>
      </w:del>
    </w:p>
    <w:p w14:paraId="26C2E7CB" w14:textId="0950A67C" w:rsidR="004B4BFD" w:rsidDel="00165F74" w:rsidRDefault="00000000">
      <w:pPr>
        <w:pStyle w:val="Heading3"/>
        <w:rPr>
          <w:del w:id="346" w:author="Author"/>
        </w:rPr>
      </w:pPr>
      <w:bookmarkStart w:id="347" w:name="results-for-studies-3---9"/>
      <w:bookmarkEnd w:id="316"/>
      <w:bookmarkEnd w:id="341"/>
      <w:del w:id="348" w:author="Author">
        <w:r w:rsidDel="00165F74">
          <w:delText>Results for Studies 3 - 9</w:delText>
        </w:r>
      </w:del>
    </w:p>
    <w:p w14:paraId="1E432F17" w14:textId="5AC66BE3" w:rsidR="004B4BFD" w:rsidRDefault="00000000">
      <w:pPr>
        <w:pStyle w:val="BodyText"/>
        <w:pPrChange w:id="349" w:author="Author">
          <w:pPr>
            <w:pStyle w:val="FirstParagraph"/>
          </w:pPr>
        </w:pPrChange>
      </w:pPr>
      <w:del w:id="350" w:author="Author">
        <w:r w:rsidDel="00165F74">
          <w:delText xml:space="preserve">Studies in the domains of fluency, voice and resonance, communication modalities, receptive and expressive language, and social aspects of communication demonstrated more than 95% </w:delText>
        </w:r>
        <w:r w:rsidDel="00165F74">
          <w:rPr>
            <w:i/>
            <w:iCs/>
          </w:rPr>
          <w:delText>p</w:delText>
        </w:r>
        <w:r w:rsidDel="00165F74">
          <w:delText xml:space="preserve">-value agreement between the original and synthetic datasets (Table 3). Among studies that demonstrated lower agreement, the absolute mean difference between the synthetic </w:delText>
        </w:r>
        <w:r w:rsidDel="00165F74">
          <w:rPr>
            <w:i/>
            <w:iCs/>
          </w:rPr>
          <w:delText>p</w:delText>
        </w:r>
        <w:r w:rsidDel="00165F74">
          <w:delText xml:space="preserve">-values and the original </w:delText>
        </w:r>
        <w:r w:rsidDel="00165F74">
          <w:rPr>
            <w:i/>
            <w:iCs/>
          </w:rPr>
          <w:delText>p</w:delText>
        </w:r>
        <w:r w:rsidDel="00165F74">
          <w:delText>-value was 0.05 (</w:delText>
        </w:r>
        <w:r w:rsidDel="00165F74">
          <w:rPr>
            <w:i/>
            <w:iCs/>
          </w:rPr>
          <w:delText>SD</w:delText>
        </w:r>
        <w:r w:rsidDel="00165F74">
          <w:delText xml:space="preserve"> = 0.1) for articulation, 0.03 (</w:delText>
        </w:r>
        <w:r w:rsidDel="00165F74">
          <w:rPr>
            <w:i/>
            <w:iCs/>
          </w:rPr>
          <w:delText>SD</w:delText>
        </w:r>
        <w:r w:rsidDel="00165F74">
          <w:delText xml:space="preserve"> = 0.04) for hearing, and 0.25 (</w:delText>
        </w:r>
        <w:r w:rsidDel="00165F74">
          <w:rPr>
            <w:i/>
            <w:iCs/>
          </w:rPr>
          <w:delText>SD</w:delText>
        </w:r>
        <w:r w:rsidDel="00165F74">
          <w:delText xml:space="preserve"> = 0.28) for cognitive aspects of communication (Figure 3). For effect size categorization agreement, studies in the domains of fluency, hearing, communication modalities, and cognitive aspects of communication maintained the effect size categorization of the original study. Among studies that demonstrated lower effect size cateogrization agreement, the absolute mean difference between the effect size from synthetic datasets and the original study’s effect size was 0.19 (SD = 0.12) for articulation, 0.09 (</w:delText>
        </w:r>
        <w:r w:rsidDel="00165F74">
          <w:rPr>
            <w:i/>
            <w:iCs/>
          </w:rPr>
          <w:delText>SD</w:delText>
        </w:r>
        <w:r w:rsidDel="00165F74">
          <w:delText xml:space="preserve"> = 0.07) for voice and resonance, 0.06 (</w:delText>
        </w:r>
        <w:r w:rsidDel="00165F74">
          <w:rPr>
            <w:i/>
            <w:iCs/>
          </w:rPr>
          <w:delText>SD</w:delText>
        </w:r>
        <w:r w:rsidDel="00165F74">
          <w:delText xml:space="preserve"> = 0.05) for receptive and expressive language, and 0.21 (</w:delText>
        </w:r>
        <w:r w:rsidDel="00165F74">
          <w:rPr>
            <w:i/>
            <w:iCs/>
          </w:rPr>
          <w:delText>SD</w:delText>
        </w:r>
        <w:r w:rsidDel="00165F74">
          <w:delText xml:space="preserve"> = 0.2) for social aspects of communication.</w:delText>
        </w:r>
      </w:del>
    </w:p>
    <w:p w14:paraId="12723EC1" w14:textId="15186351" w:rsidR="004B4BFD" w:rsidDel="002D16EE" w:rsidRDefault="00000000">
      <w:pPr>
        <w:pStyle w:val="Heading5"/>
        <w:rPr>
          <w:del w:id="351" w:author="Author"/>
        </w:rPr>
      </w:pPr>
      <w:bookmarkStart w:id="352" w:name="figure-3-here."/>
      <w:del w:id="353" w:author="Author">
        <w:r w:rsidDel="002D16EE">
          <w:delText>Figure 3 here.</w:delText>
        </w:r>
      </w:del>
    </w:p>
    <w:p w14:paraId="43DE2AD6" w14:textId="10727163" w:rsidR="004B4BFD" w:rsidDel="002D16EE" w:rsidRDefault="00000000">
      <w:pPr>
        <w:pStyle w:val="Heading5"/>
        <w:rPr>
          <w:del w:id="354" w:author="Author"/>
        </w:rPr>
      </w:pPr>
      <w:bookmarkStart w:id="355" w:name="figure-4-here."/>
      <w:bookmarkEnd w:id="352"/>
      <w:del w:id="356" w:author="Author">
        <w:r w:rsidDel="002D16EE">
          <w:delText>Figure 4 here.</w:delText>
        </w:r>
      </w:del>
    </w:p>
    <w:p w14:paraId="3D1E1A7A" w14:textId="3413A1EE" w:rsidR="004B4BFD" w:rsidDel="002A1E04" w:rsidRDefault="00000000">
      <w:pPr>
        <w:pStyle w:val="Heading5"/>
        <w:rPr>
          <w:del w:id="357" w:author="Author"/>
        </w:rPr>
      </w:pPr>
      <w:bookmarkStart w:id="358" w:name="table-4-here."/>
      <w:bookmarkEnd w:id="355"/>
      <w:del w:id="359" w:author="Author">
        <w:r w:rsidDel="002A1E04">
          <w:delText>Table 4 here.</w:delText>
        </w:r>
      </w:del>
    </w:p>
    <w:p w14:paraId="46EA7FC7" w14:textId="77777777" w:rsidR="004B4BFD" w:rsidRDefault="00000000">
      <w:pPr>
        <w:pStyle w:val="Heading1"/>
      </w:pPr>
      <w:bookmarkStart w:id="360" w:name="discussion"/>
      <w:bookmarkEnd w:id="192"/>
      <w:bookmarkEnd w:id="347"/>
      <w:bookmarkEnd w:id="358"/>
      <w:r>
        <w:t>Discussion</w:t>
      </w:r>
    </w:p>
    <w:p w14:paraId="16E66F46" w14:textId="2516369E" w:rsidR="004C5BF5" w:rsidRDefault="00000000" w:rsidP="006C3194">
      <w:pPr>
        <w:pStyle w:val="FirstParagraph"/>
        <w:rPr>
          <w:ins w:id="361" w:author="Author"/>
        </w:rPr>
      </w:pPr>
      <w:r>
        <w:t xml:space="preserve">Although computational reproducibility is a core principle of science, data sharing </w:t>
      </w:r>
      <w:ins w:id="362" w:author="Author">
        <w:r w:rsidR="00F84F18">
          <w:t>remains</w:t>
        </w:r>
      </w:ins>
      <w:del w:id="363" w:author="Author">
        <w:r w:rsidDel="00F84F18">
          <w:delText>is</w:delText>
        </w:r>
      </w:del>
      <w:r>
        <w:t xml:space="preserve"> uncommon in </w:t>
      </w:r>
      <w:ins w:id="364" w:author="Author">
        <w:r w:rsidR="00D019CC">
          <w:t xml:space="preserve">the field of </w:t>
        </w:r>
      </w:ins>
      <w:r>
        <w:t xml:space="preserve">CSD, </w:t>
      </w:r>
      <w:del w:id="365" w:author="Author">
        <w:r w:rsidDel="00D019CC">
          <w:delText xml:space="preserve">partly </w:delText>
        </w:r>
      </w:del>
      <w:ins w:id="366" w:author="Author">
        <w:r w:rsidR="00D019CC">
          <w:t xml:space="preserve">often </w:t>
        </w:r>
      </w:ins>
      <w:r>
        <w:t xml:space="preserve">due to concerns regarding disclosure risk (Pfeiffer et al., 2024). This study demonstrates the </w:t>
      </w:r>
      <w:del w:id="367" w:author="Author">
        <w:r w:rsidDel="00190336">
          <w:delText xml:space="preserve">utility </w:delText>
        </w:r>
      </w:del>
      <w:ins w:id="368" w:author="Author">
        <w:r w:rsidR="00190336">
          <w:t xml:space="preserve">feasibility </w:t>
        </w:r>
      </w:ins>
      <w:r>
        <w:t xml:space="preserve">of synthetic datasets to </w:t>
      </w:r>
      <w:ins w:id="369" w:author="Author">
        <w:r w:rsidR="0064093E">
          <w:t>promote transparency and reproducibility</w:t>
        </w:r>
        <w:r w:rsidR="00D019CC">
          <w:t xml:space="preserve"> </w:t>
        </w:r>
        <w:r w:rsidR="0064093E">
          <w:t xml:space="preserve">while </w:t>
        </w:r>
      </w:ins>
      <w:r>
        <w:t>protect</w:t>
      </w:r>
      <w:ins w:id="370" w:author="Author">
        <w:r w:rsidR="0064093E">
          <w:t>ing</w:t>
        </w:r>
      </w:ins>
      <w:r>
        <w:t xml:space="preserve"> participant confidentiality</w:t>
      </w:r>
      <w:del w:id="371" w:author="Author">
        <w:r w:rsidDel="0064093E">
          <w:delText xml:space="preserve"> while preserving the statistical properties and relationships of the original analysis data</w:delText>
        </w:r>
      </w:del>
      <w:r>
        <w:t xml:space="preserve">. </w:t>
      </w:r>
      <w:ins w:id="372" w:author="Author">
        <w:r w:rsidR="004C5BF5">
          <w:t>Overall, synthetic data</w:t>
        </w:r>
        <w:r w:rsidR="00D019CC">
          <w:t>sets</w:t>
        </w:r>
        <w:r w:rsidR="004C5BF5">
          <w:t xml:space="preserve"> </w:t>
        </w:r>
        <w:r w:rsidR="00D019CC">
          <w:t>showed</w:t>
        </w:r>
        <w:r w:rsidR="004C5BF5">
          <w:t xml:space="preserve"> </w:t>
        </w:r>
        <w:r w:rsidR="00D019CC">
          <w:t>strong</w:t>
        </w:r>
        <w:r w:rsidR="004C5BF5">
          <w:t xml:space="preserve"> general utility, preserving </w:t>
        </w:r>
        <w:r w:rsidR="004C3F81">
          <w:t xml:space="preserve">univariate and bivariate </w:t>
        </w:r>
        <w:r w:rsidR="004C5BF5">
          <w:t>distributions</w:t>
        </w:r>
        <w:r w:rsidR="004C3F81">
          <w:t xml:space="preserve">. </w:t>
        </w:r>
        <w:r w:rsidR="00D019CC">
          <w:t>However, inferential relationships</w:t>
        </w:r>
        <w:r w:rsidR="00A119FD">
          <w:t xml:space="preserve"> (specific utility) were only maintained in datasets without </w:t>
        </w:r>
        <w:r w:rsidR="00D91300">
          <w:t>hierarchical structures</w:t>
        </w:r>
        <w:r w:rsidR="001205A5">
          <w:t xml:space="preserve">. </w:t>
        </w:r>
        <w:r w:rsidR="006C3194">
          <w:t>Key findings and considerations for the implementation of synthetic data in CSD are outlined below.</w:t>
        </w:r>
      </w:ins>
    </w:p>
    <w:p w14:paraId="0AA01150" w14:textId="2160DD21" w:rsidR="000D58FF" w:rsidRDefault="00FC47EB" w:rsidP="000D58FF">
      <w:pPr>
        <w:pStyle w:val="BodyText"/>
        <w:rPr>
          <w:ins w:id="373" w:author="Author"/>
        </w:rPr>
      </w:pPr>
      <w:ins w:id="374" w:author="Author">
        <w:r>
          <w:t xml:space="preserve">The current findings illustrate the feasibility of generating synthetic datasets across a range of studies in the field of CSD. Studies were conveniently selected based on domain and data availability, but varied in design, sample size, population, and statistics employed. </w:t>
        </w:r>
        <w:r w:rsidR="00BB0C3E">
          <w:t xml:space="preserve">While it </w:t>
        </w:r>
        <w:r w:rsidR="00BB0C3E">
          <w:lastRenderedPageBreak/>
          <w:t xml:space="preserve">was possible to synthesize a dataset for all included studies, it is important to consider the </w:t>
        </w:r>
        <w:r w:rsidR="000D58FF">
          <w:t>accuracy</w:t>
        </w:r>
        <w:r w:rsidR="00BB0C3E">
          <w:t xml:space="preserve"> of the synthesis </w:t>
        </w:r>
        <w:r w:rsidR="000D58FF">
          <w:t xml:space="preserve">with regards to the purpose of data sharing. All synthetic datasets in the current study showed strong general utility, which means they would be suitable for sharing for educational purposes or to demonstrate computational reproducibility for published analyses, while mitigating confidentiality concerns. Six of the </w:t>
        </w:r>
        <w:r w:rsidR="007656FA">
          <w:t>nine</w:t>
        </w:r>
        <w:r w:rsidR="000D58FF">
          <w:t xml:space="preserve"> studies with inferential statistics also demonstrated strong specific utility</w:t>
        </w:r>
        <w:r w:rsidR="00A221BE">
          <w:t>. These datasets could form the basis for further hypothesis-testing or inclusion in meta-analyses</w:t>
        </w:r>
        <w:r w:rsidR="00513D5D">
          <w:t>, while those with low specific utility should be excluded from such analyses.</w:t>
        </w:r>
      </w:ins>
    </w:p>
    <w:p w14:paraId="2D34DDBF" w14:textId="558631FB" w:rsidR="004B4BFD" w:rsidDel="00FC47EB" w:rsidRDefault="00000000">
      <w:pPr>
        <w:pStyle w:val="FirstParagraph"/>
        <w:rPr>
          <w:del w:id="375" w:author="Author"/>
        </w:rPr>
      </w:pPr>
      <w:del w:id="376" w:author="Author">
        <w:r w:rsidDel="00FC47EB">
          <w:delText>The utility of synthetic data is further strengthened by the range of datasets included in the current study, which varied by domain (across nine ASHA domains), sample size (from 40 to &gt;8,000 data points), statistical models (from simple correlations to multilevel model with 3-way interactions), and effect sizes (from conventionally “small” to “large”). These results suggest that synthetic datasets can be effectively used across a wide range of studies in the field of CSD to preserve participant confidentiality when sharing data.</w:delText>
        </w:r>
      </w:del>
    </w:p>
    <w:p w14:paraId="602BA3CE" w14:textId="377D2648" w:rsidR="004B4BFD" w:rsidRDefault="00000000">
      <w:pPr>
        <w:pStyle w:val="BodyText"/>
      </w:pPr>
      <w:r>
        <w:t>One key finding is that low</w:t>
      </w:r>
      <w:del w:id="377" w:author="Author">
        <w:r w:rsidDel="004743A2">
          <w:delText>er</w:delText>
        </w:r>
      </w:del>
      <w:r>
        <w:t xml:space="preserve"> </w:t>
      </w:r>
      <w:del w:id="378" w:author="Author">
        <w:r w:rsidDel="004743A2">
          <w:delText xml:space="preserve">agreement </w:delText>
        </w:r>
      </w:del>
      <w:ins w:id="379" w:author="Author">
        <w:r w:rsidR="004743A2">
          <w:t xml:space="preserve">specific utility </w:t>
        </w:r>
      </w:ins>
      <w:del w:id="380" w:author="Author">
        <w:r w:rsidDel="004743A2">
          <w:delText xml:space="preserve">between </w:delText>
        </w:r>
      </w:del>
      <w:ins w:id="381" w:author="Author">
        <w:r w:rsidR="004743A2">
          <w:t xml:space="preserve">of </w:t>
        </w:r>
      </w:ins>
      <w:r>
        <w:t xml:space="preserve">synthetic datasets was not </w:t>
      </w:r>
      <w:ins w:id="382" w:author="Author">
        <w:r w:rsidR="00920DB0">
          <w:t xml:space="preserve">necessarily </w:t>
        </w:r>
      </w:ins>
      <w:r>
        <w:t xml:space="preserve">attributed to sample size, despite the </w:t>
      </w:r>
      <w:r>
        <w:rPr>
          <w:i/>
          <w:iCs/>
        </w:rPr>
        <w:t>synthpop</w:t>
      </w:r>
      <w:r>
        <w:t xml:space="preserve"> package’s recommendation of a minimum of 130 observations for generating synthetic datasets (</w:t>
      </w:r>
      <w:proofErr w:type="spellStart"/>
      <w:r>
        <w:t>Nowok</w:t>
      </w:r>
      <w:proofErr w:type="spellEnd"/>
      <w:r>
        <w:t xml:space="preserve"> et al., 2016). For example, </w:t>
      </w:r>
      <w:ins w:id="383" w:author="Author">
        <w:r w:rsidR="004743A2">
          <w:t xml:space="preserve">specific </w:t>
        </w:r>
        <w:r w:rsidR="006C7893">
          <w:t>utility</w:t>
        </w:r>
        <w:r w:rsidR="004743A2">
          <w:t xml:space="preserve"> was low for </w:t>
        </w:r>
        <w:r w:rsidR="00920DB0">
          <w:t xml:space="preserve">a </w:t>
        </w:r>
        <w:r w:rsidR="004743A2">
          <w:t xml:space="preserve">synthetic </w:t>
        </w:r>
        <w:r w:rsidR="00920DB0">
          <w:t xml:space="preserve">dataset from </w:t>
        </w:r>
      </w:ins>
      <w:r>
        <w:t>the cognition domain</w:t>
      </w:r>
      <w:ins w:id="384" w:author="Author">
        <w:r w:rsidR="00920DB0">
          <w:t xml:space="preserve"> with </w:t>
        </w:r>
      </w:ins>
      <w:r>
        <w:t>over 8,000 observations</w:t>
      </w:r>
      <w:ins w:id="385" w:author="Author">
        <w:r w:rsidR="004743A2">
          <w:t>.</w:t>
        </w:r>
      </w:ins>
      <w:r>
        <w:t xml:space="preserve"> Instead, </w:t>
      </w:r>
      <w:ins w:id="386" w:author="Author">
        <w:r w:rsidR="00EC23A4">
          <w:t xml:space="preserve">low </w:t>
        </w:r>
        <w:r w:rsidR="004A412C" w:rsidRPr="00B074B5">
          <w:t>specific</w:t>
        </w:r>
      </w:ins>
      <w:r>
        <w:t xml:space="preserve"> </w:t>
      </w:r>
      <w:ins w:id="387" w:author="Author">
        <w:r w:rsidR="004A412C">
          <w:t xml:space="preserve">utility </w:t>
        </w:r>
        <w:r w:rsidR="00EC23A4">
          <w:t>was primarily associated with datasets containing a hierarchical structure, such as repeated measure or nested designs, which are common in CSD</w:t>
        </w:r>
      </w:ins>
      <w:r>
        <w:t xml:space="preserve">. </w:t>
      </w:r>
      <w:ins w:id="388" w:author="Author">
        <w:r w:rsidR="00EC23A4">
          <w:t xml:space="preserve">This suggests that current synthesis methods in </w:t>
        </w:r>
        <w:r w:rsidR="00EC23A4" w:rsidRPr="00EC23A4">
          <w:rPr>
            <w:i/>
            <w:iCs/>
          </w:rPr>
          <w:t>synthpop</w:t>
        </w:r>
        <w:r w:rsidR="00EC23A4">
          <w:t xml:space="preserve"> may not adequately capture multilevel dependencies. Alternative approaches specifically designed to handle hierarchical data</w:t>
        </w:r>
        <w:r w:rsidR="0058305E">
          <w:t xml:space="preserve"> (</w:t>
        </w:r>
        <w:r w:rsidR="005E3C14">
          <w:t>Gauvin et al., 2021)</w:t>
        </w:r>
        <w:r w:rsidR="00EC23A4">
          <w:t xml:space="preserve"> may offer a better solution and should be explored in future work</w:t>
        </w:r>
        <w:r w:rsidR="004B64F0">
          <w:t>.</w:t>
        </w:r>
      </w:ins>
    </w:p>
    <w:p w14:paraId="0537F141" w14:textId="7AB82DA4" w:rsidR="004B4BFD" w:rsidRDefault="00000000">
      <w:pPr>
        <w:pStyle w:val="BodyText"/>
        <w:rPr>
          <w:ins w:id="389" w:author="Author"/>
        </w:rPr>
      </w:pPr>
      <w:r>
        <w:t xml:space="preserve">These findings highlight the importance of </w:t>
      </w:r>
      <w:ins w:id="390" w:author="Author">
        <w:r w:rsidR="00463BEC">
          <w:t xml:space="preserve">evaluating </w:t>
        </w:r>
      </w:ins>
      <w:del w:id="391" w:author="Author">
        <w:r w:rsidDel="00463BEC">
          <w:delText xml:space="preserve">verifying </w:delText>
        </w:r>
      </w:del>
      <w:r>
        <w:t>the accuracy of synthetic datasets</w:t>
      </w:r>
      <w:del w:id="392" w:author="Author">
        <w:r w:rsidDel="0060349C">
          <w:delText xml:space="preserve"> </w:delText>
        </w:r>
        <w:r w:rsidDel="00BF26C2">
          <w:delText>and providing these comparisons in supplemental manuscript materials</w:delText>
        </w:r>
      </w:del>
      <w:r>
        <w:t xml:space="preserve">. To ensure synthetic data quality, researchers should </w:t>
      </w:r>
      <w:ins w:id="393" w:author="Author">
        <w:r w:rsidR="00463BEC">
          <w:t>clearly define</w:t>
        </w:r>
        <w:r w:rsidR="009A3696">
          <w:t xml:space="preserve"> their intended purpose</w:t>
        </w:r>
        <w:r w:rsidR="00463BEC">
          <w:t xml:space="preserve"> (e.g., educational, exploratory, inferential)</w:t>
        </w:r>
        <w:r w:rsidR="009A3696">
          <w:t xml:space="preserve"> and assess general and/or specific utility </w:t>
        </w:r>
        <w:r w:rsidR="00463BEC">
          <w:t>accordingly</w:t>
        </w:r>
        <w:r w:rsidR="009A3696">
          <w:t xml:space="preserve">. </w:t>
        </w:r>
      </w:ins>
      <w:del w:id="394" w:author="Author">
        <w:r w:rsidDel="009A3696">
          <w:delText xml:space="preserve">generate multiple versions of a synthetic dataset and select the one that most closely reproduces the statistical findings of the original analysis. </w:delText>
        </w:r>
      </w:del>
      <w:ins w:id="395" w:author="Author">
        <w:r w:rsidR="00463BEC" w:rsidRPr="00463BEC">
          <w:t>If synthetic datasets fail to retain key relationships of the original data, they should not be used or shared. Comparisons between synthetic and original analyses should be made available, ideally in supplementary materials, to promote transparency.</w:t>
        </w:r>
        <w:r w:rsidR="000D58FF">
          <w:t xml:space="preserve"> This information can also give the end-user </w:t>
        </w:r>
        <w:r w:rsidR="00371A56">
          <w:lastRenderedPageBreak/>
          <w:t xml:space="preserve">researcher </w:t>
        </w:r>
        <w:r w:rsidR="000D58FF">
          <w:t>confidence in using a synthetic dataset for their own purposes</w:t>
        </w:r>
        <w:r w:rsidR="00A221BE">
          <w:t>; a limitation cited in the re-use of synthetic data</w:t>
        </w:r>
        <w:r w:rsidR="000D58FF">
          <w:t xml:space="preserve"> (Matthews &amp; </w:t>
        </w:r>
        <w:proofErr w:type="spellStart"/>
        <w:r w:rsidR="000D58FF">
          <w:t>Harel</w:t>
        </w:r>
        <w:proofErr w:type="spellEnd"/>
        <w:r w:rsidR="000D58FF">
          <w:t>, 2011).</w:t>
        </w:r>
      </w:ins>
      <w:del w:id="396" w:author="Author">
        <w:r w:rsidDel="00463BEC">
          <w:delText>If the synthetic dataset fails to sufficiently maintain these relationships, it should not be shared.</w:delText>
        </w:r>
      </w:del>
    </w:p>
    <w:p w14:paraId="750D3BE2" w14:textId="77777777" w:rsidR="00576A66" w:rsidRDefault="00576A66">
      <w:pPr>
        <w:pStyle w:val="BodyText"/>
      </w:pPr>
    </w:p>
    <w:p w14:paraId="038773F5" w14:textId="7BB30C38" w:rsidR="0040499B" w:rsidRPr="006D1D91" w:rsidRDefault="0040499B">
      <w:pPr>
        <w:pStyle w:val="BodyText"/>
        <w:ind w:firstLine="0"/>
        <w:rPr>
          <w:ins w:id="397" w:author="Author"/>
          <w:b/>
          <w:bCs/>
          <w:i/>
          <w:iCs/>
          <w:rPrChange w:id="398" w:author="Author">
            <w:rPr>
              <w:ins w:id="399" w:author="Author"/>
            </w:rPr>
          </w:rPrChange>
        </w:rPr>
        <w:pPrChange w:id="400" w:author="Author">
          <w:pPr>
            <w:pStyle w:val="BodyText"/>
          </w:pPr>
        </w:pPrChange>
      </w:pPr>
      <w:ins w:id="401" w:author="Author">
        <w:r w:rsidRPr="006D1D91">
          <w:rPr>
            <w:b/>
            <w:bCs/>
            <w:i/>
            <w:iCs/>
            <w:rPrChange w:id="402" w:author="Author">
              <w:rPr/>
            </w:rPrChange>
          </w:rPr>
          <w:t>Limitations and future directions</w:t>
        </w:r>
      </w:ins>
    </w:p>
    <w:p w14:paraId="54BD3BAC" w14:textId="45C4BC93" w:rsidR="0040499B" w:rsidRDefault="00000000">
      <w:pPr>
        <w:pStyle w:val="BodyText"/>
        <w:rPr>
          <w:ins w:id="403" w:author="Author"/>
        </w:rPr>
      </w:pPr>
      <w:r>
        <w:t xml:space="preserve">This study is not without limitations. </w:t>
      </w:r>
      <w:ins w:id="404" w:author="Author">
        <w:r w:rsidR="0040499B">
          <w:t xml:space="preserve">First, </w:t>
        </w:r>
        <w:r w:rsidR="0040499B" w:rsidRPr="0040499B">
          <w:t xml:space="preserve">studies were selected in the present study because they were openly available and represented different subfields within CSD. Therefore, selection bias is likely present, and these studies are certainly not representative of every research design or data parameter that a researcher may encounter. It is imperative that the user evaluate the utility of synthetic data in the context of their own goals (e.g., educational, workflow transparency, or meta-analysis/hypothesis generation purposes) before publicly sharing </w:t>
        </w:r>
        <w:r w:rsidR="00555FD3">
          <w:t>the</w:t>
        </w:r>
        <w:r w:rsidR="0040499B" w:rsidRPr="0040499B">
          <w:t xml:space="preserve"> dataset.</w:t>
        </w:r>
        <w:r w:rsidR="0040499B">
          <w:t xml:space="preserve"> </w:t>
        </w:r>
      </w:ins>
    </w:p>
    <w:p w14:paraId="4E2EEECE" w14:textId="6EB8DE64" w:rsidR="004B4BFD" w:rsidRDefault="0040499B">
      <w:pPr>
        <w:pStyle w:val="BodyText"/>
      </w:pPr>
      <w:ins w:id="405" w:author="Author">
        <w:r>
          <w:t xml:space="preserve">Second, </w:t>
        </w:r>
      </w:ins>
      <w:del w:id="406" w:author="Author">
        <w:r w:rsidDel="00AB5538">
          <w:delText xml:space="preserve">We used predetermined thresholds (e.g., ‘significant’ </w:delText>
        </w:r>
        <w:r w:rsidDel="00AB5538">
          <w:rPr>
            <w:i/>
            <w:iCs/>
          </w:rPr>
          <w:delText>p</w:delText>
        </w:r>
        <w:r w:rsidDel="00AB5538">
          <w:delText xml:space="preserve">-values and effect size categories) to evaluate whether synthetic data maintained the relationships observed in the original study. When the original analyses had </w:delText>
        </w:r>
        <w:r w:rsidDel="00AB5538">
          <w:rPr>
            <w:i/>
            <w:iCs/>
          </w:rPr>
          <w:delText>p</w:delText>
        </w:r>
        <w:r w:rsidDel="00AB5538">
          <w:delText xml:space="preserve">-values near the threshold for significance (e.g., .01 &lt; </w:delText>
        </w:r>
        <w:r w:rsidDel="00AB5538">
          <w:rPr>
            <w:i/>
            <w:iCs/>
          </w:rPr>
          <w:delText>p</w:delText>
        </w:r>
        <w:r w:rsidDel="00AB5538">
          <w:delText xml:space="preserve"> &lt; .05) or effect sizes near the boundary of a category, lower agreement was more likely. This likely reflects the distribution of synthetic data across both sides of these thresholds rather than actual poor agreement (Figures 3 &amp; 4). Additionally, it’s</w:delText>
        </w:r>
      </w:del>
      <w:ins w:id="407" w:author="Author">
        <w:r>
          <w:t>i</w:t>
        </w:r>
        <w:del w:id="408" w:author="Author">
          <w:r w:rsidR="00AB5538" w:rsidDel="0040499B">
            <w:delText>I</w:delText>
          </w:r>
        </w:del>
        <w:r w:rsidR="00AB5538">
          <w:t>t is</w:t>
        </w:r>
      </w:ins>
      <w:r>
        <w:t xml:space="preserve"> important to recognize that synthetic data </w:t>
      </w:r>
      <w:ins w:id="409" w:author="Author">
        <w:r>
          <w:t>are</w:t>
        </w:r>
      </w:ins>
      <w:del w:id="410" w:author="Author">
        <w:r w:rsidDel="0040499B">
          <w:delText>is</w:delText>
        </w:r>
      </w:del>
      <w:r>
        <w:t xml:space="preserve"> inherently a proxy and cannot entirely preserve all statistical properties of the original dataset. </w:t>
      </w:r>
      <w:del w:id="411" w:author="Author">
        <w:r w:rsidDel="00770131">
          <w:delText>Therefore</w:delText>
        </w:r>
      </w:del>
      <w:ins w:id="412" w:author="Author">
        <w:r w:rsidR="00770131">
          <w:t xml:space="preserve">Whenever ethically </w:t>
        </w:r>
        <w:r w:rsidR="002A21E1">
          <w:t>permissible</w:t>
        </w:r>
      </w:ins>
      <w:r>
        <w:t xml:space="preserve">, researchers should </w:t>
      </w:r>
      <w:del w:id="413" w:author="Author">
        <w:r w:rsidDel="0063566A">
          <w:delText xml:space="preserve">provide </w:delText>
        </w:r>
      </w:del>
      <w:ins w:id="414" w:author="Author">
        <w:r w:rsidR="0063566A">
          <w:t xml:space="preserve">prioritize sharing </w:t>
        </w:r>
      </w:ins>
      <w:r>
        <w:t xml:space="preserve">de-identified </w:t>
      </w:r>
      <w:del w:id="415" w:author="Author">
        <w:r w:rsidDel="0063566A">
          <w:delText>(</w:delText>
        </w:r>
      </w:del>
      <w:r>
        <w:t xml:space="preserve">or identifiable </w:t>
      </w:r>
      <w:del w:id="416" w:author="Author">
        <w:r w:rsidDel="0063566A">
          <w:delText xml:space="preserve">when ethical approval is obtained) </w:delText>
        </w:r>
      </w:del>
      <w:r>
        <w:t>data</w:t>
      </w:r>
      <w:del w:id="417" w:author="Author">
        <w:r w:rsidDel="0063566A">
          <w:delText xml:space="preserve"> whenever possible</w:delText>
        </w:r>
        <w:r w:rsidDel="007A1E88">
          <w:delText>, as well as evaluate the utility of the synthetic dataset in the context of their own study</w:delText>
        </w:r>
      </w:del>
      <w:r>
        <w:t xml:space="preserve">. </w:t>
      </w:r>
      <w:del w:id="418" w:author="Author">
        <w:r w:rsidDel="00C25CD9">
          <w:delText>Finally</w:delText>
        </w:r>
      </w:del>
      <w:ins w:id="419" w:author="Author">
        <w:r w:rsidR="00C25CD9">
          <w:t>Moreover</w:t>
        </w:r>
      </w:ins>
      <w:r>
        <w:t xml:space="preserve">, open data alone does not ensure computational reproducibility. Instead, </w:t>
      </w:r>
      <w:ins w:id="420" w:author="Author">
        <w:r w:rsidR="00AB3B3D">
          <w:t xml:space="preserve">open data must be accompanied by </w:t>
        </w:r>
      </w:ins>
      <w:del w:id="421" w:author="Author">
        <w:r w:rsidDel="008F02BA">
          <w:delText>both open data and accompanied</w:delText>
        </w:r>
      </w:del>
      <w:ins w:id="422" w:author="Author">
        <w:r w:rsidR="008F02BA">
          <w:t>reproducible</w:t>
        </w:r>
      </w:ins>
      <w:r>
        <w:t xml:space="preserve"> code </w:t>
      </w:r>
      <w:del w:id="423" w:author="Author">
        <w:r w:rsidDel="00A003BD">
          <w:delText xml:space="preserve">or </w:delText>
        </w:r>
      </w:del>
      <w:ins w:id="424" w:author="Author">
        <w:r w:rsidR="00A003BD">
          <w:t xml:space="preserve">and </w:t>
        </w:r>
      </w:ins>
      <w:del w:id="425" w:author="Author">
        <w:r w:rsidDel="00A003BD">
          <w:delText>syntax is required to reproduce analyses</w:delText>
        </w:r>
      </w:del>
      <w:ins w:id="426" w:author="Author">
        <w:r w:rsidR="00A003BD">
          <w:t>analysis scripts</w:t>
        </w:r>
      </w:ins>
      <w:r>
        <w:t>. In fact, recent research showed that a high percentage of findings from registered reports that provided open data</w:t>
      </w:r>
      <w:ins w:id="427" w:author="Author">
        <w:r w:rsidR="00585117">
          <w:t xml:space="preserve"> alone</w:t>
        </w:r>
      </w:ins>
      <w:r>
        <w:t xml:space="preserve"> were unable to be reproduced (Obels et al., 2020). Reproducible workflows in languages like R have been proposed and warrant consideration (</w:t>
      </w:r>
      <w:proofErr w:type="spellStart"/>
      <w:r>
        <w:t>Peikert</w:t>
      </w:r>
      <w:proofErr w:type="spellEnd"/>
      <w:r>
        <w:t xml:space="preserve"> et al., 2021).</w:t>
      </w:r>
    </w:p>
    <w:p w14:paraId="798C2468" w14:textId="21B6216F" w:rsidR="004B4BFD" w:rsidDel="00DA5D60" w:rsidRDefault="00DA5D60">
      <w:pPr>
        <w:pStyle w:val="Heading2"/>
        <w:rPr>
          <w:del w:id="428" w:author="Author"/>
        </w:rPr>
      </w:pPr>
      <w:bookmarkStart w:id="429" w:name="data-sharing-framework"/>
      <w:ins w:id="430" w:author="Author">
        <w:r>
          <w:t xml:space="preserve">Moving forward, </w:t>
        </w:r>
      </w:ins>
      <w:del w:id="431" w:author="Author">
        <w:r w:rsidDel="00DA5D60">
          <w:delText>Data Sharing Framework</w:delText>
        </w:r>
      </w:del>
    </w:p>
    <w:p w14:paraId="105DA63E" w14:textId="473DFFAA" w:rsidR="004B4BFD" w:rsidDel="00DA5D60" w:rsidRDefault="00000000">
      <w:pPr>
        <w:pStyle w:val="FirstParagraph"/>
        <w:rPr>
          <w:del w:id="432" w:author="Author"/>
        </w:rPr>
      </w:pPr>
      <w:del w:id="433" w:author="Author">
        <w:r w:rsidDel="00DA5D60">
          <w:delText>In this framework, we aim to empower researchers who may feel uncertain or unmotivated to consider data sharing for their current or future work. We begin by examining the scientific and ethical implications of closed data, followed by an evaluation of the commonly used “available upon request” approach to data sharing, which we argue is insufficient. Finally, we outline the benefits of open data practices, emphasizing that sharing different types of data (raw, intermediate, analysis, and synthetic) can offer various levels of utility and impact.</w:delText>
        </w:r>
      </w:del>
    </w:p>
    <w:p w14:paraId="73BF40C2" w14:textId="1E1B7FB7" w:rsidR="004B4BFD" w:rsidDel="00DA5D60" w:rsidRDefault="00000000">
      <w:pPr>
        <w:pStyle w:val="Heading3"/>
        <w:rPr>
          <w:del w:id="434" w:author="Author"/>
        </w:rPr>
      </w:pPr>
      <w:bookmarkStart w:id="435" w:name="Xab928a19799f2f80d25ac5e085a1a3eb4c1b68a"/>
      <w:del w:id="436" w:author="Author">
        <w:r w:rsidDel="00DA5D60">
          <w:delText>Ethical and Scientific Need for Open Data</w:delText>
        </w:r>
      </w:del>
    </w:p>
    <w:p w14:paraId="0B244113" w14:textId="1D9A3499" w:rsidR="004B4BFD" w:rsidDel="00DA5D60" w:rsidRDefault="00000000">
      <w:pPr>
        <w:pStyle w:val="FirstParagraph"/>
        <w:rPr>
          <w:del w:id="437" w:author="Author"/>
        </w:rPr>
      </w:pPr>
      <w:del w:id="438" w:author="Author">
        <w:r w:rsidDel="00DA5D60">
          <w:delText>Closed data impedes cumulative science and raises ethical concerns. Researchers have an ethical responsibility to maximize the use of clinical data, as participants typically enroll in research with the expectation that their data will help answer important public health questions. In fact, studies on participants’ motivations, particularly in non-experimental, observational research where there is no direct benefit, show that altruism is a key factor for participation (i.e., “I signed up because this study might be able to help future patients in my situation”) (Soule MD et al., 2016). Thus, it is essential that researchers ensure participants’ data is fully utilized to benefit future patients, clinical outcomes, and scientific knowledge.</w:delText>
        </w:r>
      </w:del>
    </w:p>
    <w:p w14:paraId="08E12D47" w14:textId="675CC96A" w:rsidR="004B4BFD" w:rsidDel="00DA5D60" w:rsidRDefault="00000000">
      <w:pPr>
        <w:pStyle w:val="BodyText"/>
        <w:rPr>
          <w:del w:id="439" w:author="Author"/>
        </w:rPr>
      </w:pPr>
      <w:del w:id="440" w:author="Author">
        <w:r w:rsidDel="00DA5D60">
          <w:delText>Additionally, many research questions cannot be fully answered in a single study due to limitations like small or unrepresentative samples. Sharing data extends the value of collected datasets and allows other researchers to build on previous findings. Closed data practices also place an undue burden on future participants, particularly in studies involving invasive methodologies (e.g., radiation from videofluoroscopic swallow studies or neuroimaging) or require extensive travel and time. If previously collected data is not shared, future participants may undergo unnecessary procedures to duplicate these data.</w:delText>
        </w:r>
      </w:del>
    </w:p>
    <w:p w14:paraId="4192B92F" w14:textId="4DB10F8C" w:rsidR="004B4BFD" w:rsidDel="00DA5D60" w:rsidRDefault="00000000">
      <w:pPr>
        <w:pStyle w:val="BodyText"/>
        <w:rPr>
          <w:del w:id="441" w:author="Author"/>
        </w:rPr>
      </w:pPr>
      <w:del w:id="442" w:author="Author">
        <w:r w:rsidDel="00DA5D60">
          <w:delText>Researchers conducting publicly funded studies are also ethically obligated to return data to the public that financed their research, a responsibility increasingly emphasized by funding agencies such as the National Institutes of Health and the National Science Foundation (Watson et al., 2023; Wilkinson et al., 2016). Even in cases where research is privately funded, participants arguably have the right to see their data shared and used to its fullest potential. In our experience, when participants are informed during the consent process about the potential for their data to be shared and reused, they overwhelmingly support data sharing to maximize the impact of their contribution.</w:delText>
        </w:r>
      </w:del>
    </w:p>
    <w:p w14:paraId="34D72959" w14:textId="3DCA33B9" w:rsidR="004B4BFD" w:rsidDel="00DA5D60" w:rsidRDefault="00000000">
      <w:pPr>
        <w:pStyle w:val="BodyText"/>
        <w:rPr>
          <w:del w:id="443" w:author="Author"/>
        </w:rPr>
      </w:pPr>
      <w:del w:id="444" w:author="Author">
        <w:r w:rsidDel="00DA5D60">
          <w:delText>Although some researchers may consider data availability statements like “available upon reasonable request” as a step toward data sharing, recent research has shown poor compliance with less than half of studies providing requested data (Tedersoo et al., 2021). In many cases, researchers do not devote the time to properly organize their data, thereby hindering its availability when requested or may restrict access to protect their data from reuse. Moreover, purposefully vague and unclear data availability statements may exacerbate inequities in the field. This practice limits access, particularly for those with fewer resources or opportunities, and poses a direct barrier to a cumulative and transparent scientific literature.</w:delText>
        </w:r>
      </w:del>
    </w:p>
    <w:p w14:paraId="3D5A1D0A" w14:textId="56FB908C" w:rsidR="004B4BFD" w:rsidDel="00DA5D60" w:rsidRDefault="00000000">
      <w:pPr>
        <w:pStyle w:val="Heading3"/>
        <w:rPr>
          <w:del w:id="445" w:author="Author"/>
        </w:rPr>
      </w:pPr>
      <w:bookmarkStart w:id="446" w:name="benefits-of-open-data"/>
      <w:bookmarkEnd w:id="435"/>
      <w:del w:id="447" w:author="Author">
        <w:r w:rsidDel="00DA5D60">
          <w:delText>Benefits of Open Data</w:delText>
        </w:r>
      </w:del>
    </w:p>
    <w:p w14:paraId="4518DD14" w14:textId="7BA6D68F" w:rsidR="004B4BFD" w:rsidDel="00DA5D60" w:rsidRDefault="00000000">
      <w:pPr>
        <w:pStyle w:val="FirstParagraph"/>
        <w:rPr>
          <w:del w:id="448" w:author="Author"/>
        </w:rPr>
      </w:pPr>
      <w:del w:id="449" w:author="Author">
        <w:r w:rsidDel="00DA5D60">
          <w:delText>Open data offers substantial benefits for both the scientific community and researcher. For example, studies show that openly shared data is associated with higher citation rates for the original work (Drachen et al., 2016; Piwowar et al., 2007; Piwowar &amp; Vision, 2013). However, sharing data is not always straightforward, and researchers must consider when and what types of data to share. Figure 5 proposes a decision tree to guide researchers through the process of deciding which type of data to share. For practical guides on obtaining consent, sharing data, and ensuring FAIR data principles, we direct our readers to (Ohmann et al., 2017). Different types of data can be shared, including raw, intermediate, analysis, and synthetic data (Table 1), each providing varying levels of utility and benefit.</w:delText>
        </w:r>
      </w:del>
    </w:p>
    <w:p w14:paraId="65E616F0" w14:textId="7FDEBA96" w:rsidR="004B4BFD" w:rsidDel="00DA5D60" w:rsidRDefault="00000000">
      <w:pPr>
        <w:pStyle w:val="Heading5"/>
        <w:rPr>
          <w:del w:id="450" w:author="Author"/>
        </w:rPr>
      </w:pPr>
      <w:bookmarkStart w:id="451" w:name="figure-5-here."/>
      <w:del w:id="452" w:author="Author">
        <w:r w:rsidDel="00DA5D60">
          <w:delText>Figure 5 here.</w:delText>
        </w:r>
      </w:del>
    </w:p>
    <w:p w14:paraId="470AEAC0" w14:textId="748E35F8" w:rsidR="004B4BFD" w:rsidDel="00DA5D60" w:rsidRDefault="00000000">
      <w:pPr>
        <w:pStyle w:val="FirstParagraph"/>
        <w:rPr>
          <w:del w:id="453" w:author="Author"/>
        </w:rPr>
      </w:pPr>
      <w:del w:id="454" w:author="Author">
        <w:r w:rsidDel="00DA5D60">
          <w:rPr>
            <w:b/>
            <w:bCs/>
          </w:rPr>
          <w:delText>Analysis Data.</w:delText>
        </w:r>
        <w:r w:rsidDel="00DA5D60">
          <w:delText xml:space="preserve"> Sharing analysis data enables others to verify results during peer review or post-publication, promoting a more transparent and reliable scientific record. This practice also allows science to be self-correcting (Vazire &amp; Holcombe, 2022). Analysis data is particularly important for meta-analyses, as these depend on comprehensive reporting of descriptive statistics. Unfortunately, many studies do not report all necessary details (e.g., means, standard deviations, and sample sizes) or use different statistical analyses, making it challenging to synthesize results across studies. Sharing analysis datasets can fill this gap, allowing more studies to be included in meta-analyses and resulting in more robust analyses (e.g., individual participant meta-analysis) (Eisenhauer, 2021; Yu &amp; Romero, 2024) and conclusions (Chow et al., 2023), which is especially valuable for studying low-incidence populations in fields like CSD.</w:delText>
        </w:r>
      </w:del>
    </w:p>
    <w:p w14:paraId="08DCA15E" w14:textId="3B848915" w:rsidR="004B4BFD" w:rsidDel="00DA5D60" w:rsidRDefault="00000000">
      <w:pPr>
        <w:pStyle w:val="BodyText"/>
        <w:rPr>
          <w:del w:id="455" w:author="Author"/>
        </w:rPr>
      </w:pPr>
      <w:del w:id="456" w:author="Author">
        <w:r w:rsidDel="00DA5D60">
          <w:rPr>
            <w:b/>
            <w:bCs/>
          </w:rPr>
          <w:delText>Raw or Intermediate Data.</w:delText>
        </w:r>
        <w:r w:rsidDel="00DA5D60">
          <w:delText xml:space="preserve"> Sharing raw or intermediate data further enhances transparency by enabling researchers to reproduce the calculations behind analysis data. Different operational definitions or analysis steps are often a barrier to inclusion in a meta-analysis. Sharing this type of data ensures that secondary analyses can be performed with alternate methodologies or operational definitions, as the field progresses. In this sense, sharing raw or intermediate data facilitates the generation of new knowledge and accelerates scientific discovery. Despite its many benefits, there are instances where sharing raw or intermediate data may not be feasible. For example, researchers may not have obtained consent from participants for data sharing, or the institutional review board may impose project-specific guidelines that restrict sharing this type of data. Even de-identified data may carry risks, as participants could be re-identified through indirect identifiers.</w:delText>
        </w:r>
      </w:del>
    </w:p>
    <w:p w14:paraId="13274FEB" w14:textId="5C600460" w:rsidR="004B4BFD" w:rsidDel="00DA5D60" w:rsidRDefault="00000000">
      <w:pPr>
        <w:pStyle w:val="BodyText"/>
        <w:rPr>
          <w:del w:id="457" w:author="Author"/>
        </w:rPr>
      </w:pPr>
      <w:del w:id="458" w:author="Author">
        <w:r w:rsidDel="00DA5D60">
          <w:rPr>
            <w:b/>
            <w:bCs/>
          </w:rPr>
          <w:delText>Synthetic Data.</w:delText>
        </w:r>
        <w:r w:rsidDel="00DA5D60">
          <w:delText xml:space="preserve"> In such cases, synthetic data offers a viable alternative. Synthetic data maintains the statistical properties of the original data while protecting participant privacy, thus facilitating computational reproducibility. In this study, we demonstrated how synthetic data can be generated using the </w:delText>
        </w:r>
        <w:r w:rsidDel="00DA5D60">
          <w:rPr>
            <w:i/>
            <w:iCs/>
          </w:rPr>
          <w:delText>synthpop</w:delText>
        </w:r>
        <w:r w:rsidDel="00DA5D60">
          <w:delText xml:space="preserve"> package in R across a wide range of datasets in the field of CSD. Recognizing that coding expertise may be a barrier for some researchers, we have also developed a free Shiny website that interfaces with </w:delText>
        </w:r>
        <w:r w:rsidDel="00DA5D60">
          <w:rPr>
            <w:i/>
            <w:iCs/>
          </w:rPr>
          <w:delText>synthpop</w:delText>
        </w:r>
        <w:r w:rsidDel="00DA5D60">
          <w:delText>, allowing researchers to easily generate synthetic versions of their data (https://csdsynthetic.shinyapps.io/synthetic_data_generation/).</w:delText>
        </w:r>
      </w:del>
    </w:p>
    <w:p w14:paraId="6631A9C2" w14:textId="663DA349" w:rsidR="004B4BFD" w:rsidDel="00DA5D60" w:rsidRDefault="00000000">
      <w:pPr>
        <w:pStyle w:val="Heading2"/>
        <w:rPr>
          <w:del w:id="459" w:author="Author"/>
        </w:rPr>
      </w:pPr>
      <w:bookmarkStart w:id="460" w:name="moving-forward"/>
      <w:bookmarkEnd w:id="429"/>
      <w:bookmarkEnd w:id="446"/>
      <w:bookmarkEnd w:id="451"/>
      <w:del w:id="461" w:author="Author">
        <w:r w:rsidDel="00DA5D60">
          <w:delText>Moving Forward</w:delText>
        </w:r>
      </w:del>
    </w:p>
    <w:p w14:paraId="1A4A6AF2" w14:textId="70E4E7A8" w:rsidR="004B4BFD" w:rsidRDefault="00000000" w:rsidP="0093037A">
      <w:pPr>
        <w:pStyle w:val="FirstParagraph"/>
      </w:pPr>
      <w:del w:id="462" w:author="Author">
        <w:r w:rsidDel="00DA5D60">
          <w:delText xml:space="preserve">Current training models and incentive structures are not well-equipped to promote data sharing. To encourage open science practices like data sharing, </w:delText>
        </w:r>
        <w:r w:rsidDel="0093037A">
          <w:delText>larger</w:delText>
        </w:r>
      </w:del>
      <w:ins w:id="463" w:author="Author">
        <w:r w:rsidR="0093037A">
          <w:t>broader</w:t>
        </w:r>
      </w:ins>
      <w:r>
        <w:t xml:space="preserve"> systemic changes </w:t>
      </w:r>
      <w:ins w:id="464" w:author="Author">
        <w:r w:rsidR="00B856A3">
          <w:t xml:space="preserve">will be </w:t>
        </w:r>
      </w:ins>
      <w:del w:id="465" w:author="Author">
        <w:r w:rsidDel="00B856A3">
          <w:delText xml:space="preserve">are likely </w:delText>
        </w:r>
      </w:del>
      <w:r>
        <w:t>necessary</w:t>
      </w:r>
      <w:ins w:id="466" w:author="Author">
        <w:r w:rsidR="00B856A3">
          <w:t xml:space="preserve"> to normalize and encourage </w:t>
        </w:r>
        <w:r w:rsidR="00093B4E">
          <w:t>responsible data sharing.</w:t>
        </w:r>
      </w:ins>
      <w:r>
        <w:t xml:space="preserve"> </w:t>
      </w:r>
      <w:del w:id="467" w:author="Author">
        <w:r w:rsidDel="00B1796A">
          <w:delText>at both the organizational level (e.g., ASHA, societies) and within academic institutions. For example, d</w:delText>
        </w:r>
      </w:del>
      <w:ins w:id="468" w:author="Author">
        <w:r w:rsidR="00B1796A">
          <w:t>D</w:t>
        </w:r>
      </w:ins>
      <w:r>
        <w:t xml:space="preserve">octoral programs should offer </w:t>
      </w:r>
      <w:ins w:id="469" w:author="Author">
        <w:r w:rsidR="00011A39">
          <w:t xml:space="preserve">formal </w:t>
        </w:r>
      </w:ins>
      <w:del w:id="470" w:author="Author">
        <w:r w:rsidDel="007456DE">
          <w:delText xml:space="preserve">coursework </w:delText>
        </w:r>
      </w:del>
      <w:ins w:id="471" w:author="Author">
        <w:r w:rsidR="007456DE">
          <w:t xml:space="preserve">training </w:t>
        </w:r>
      </w:ins>
      <w:del w:id="472" w:author="Author">
        <w:r w:rsidDel="00AE56DA">
          <w:delText>that introduces these concepts and educates future researchers on best practices for data sharing</w:delText>
        </w:r>
      </w:del>
      <w:ins w:id="473" w:author="Author">
        <w:r w:rsidR="00AE56DA">
          <w:t xml:space="preserve">on open science, data sharing, and </w:t>
        </w:r>
        <w:r w:rsidR="00671268">
          <w:t xml:space="preserve">analysis practices that promote </w:t>
        </w:r>
        <w:r w:rsidR="00D91BFA">
          <w:t>reproducibility</w:t>
        </w:r>
      </w:ins>
      <w:r>
        <w:t xml:space="preserve">. Fortunately, </w:t>
      </w:r>
      <w:del w:id="474" w:author="Author">
        <w:r w:rsidDel="0055123C">
          <w:delText xml:space="preserve">many </w:delText>
        </w:r>
      </w:del>
      <w:ins w:id="475" w:author="Author">
        <w:r w:rsidR="0055123C">
          <w:t xml:space="preserve">a wealth of </w:t>
        </w:r>
      </w:ins>
      <w:r>
        <w:t xml:space="preserve">resources </w:t>
      </w:r>
      <w:del w:id="476" w:author="Author">
        <w:r w:rsidDel="00F437C6">
          <w:delText>are</w:delText>
        </w:r>
      </w:del>
      <w:ins w:id="477" w:author="Author">
        <w:r w:rsidR="00F437C6">
          <w:t>is</w:t>
        </w:r>
      </w:ins>
      <w:r>
        <w:t xml:space="preserve"> available </w:t>
      </w:r>
      <w:del w:id="478" w:author="Author">
        <w:r w:rsidDel="00621DA1">
          <w:delText xml:space="preserve">for </w:delText>
        </w:r>
      </w:del>
      <w:ins w:id="479" w:author="Author">
        <w:r w:rsidR="00621DA1">
          <w:t xml:space="preserve">to support </w:t>
        </w:r>
      </w:ins>
      <w:del w:id="480" w:author="Author">
        <w:r w:rsidDel="0036193B">
          <w:delText xml:space="preserve">current </w:delText>
        </w:r>
      </w:del>
      <w:r>
        <w:t xml:space="preserve">researchers </w:t>
      </w:r>
      <w:del w:id="481" w:author="Author">
        <w:r w:rsidDel="002B1818">
          <w:delText>to familiarize themselves with</w:delText>
        </w:r>
      </w:del>
      <w:ins w:id="482" w:author="Author">
        <w:r w:rsidR="002B1818">
          <w:t>in learning</w:t>
        </w:r>
      </w:ins>
      <w:r>
        <w:t xml:space="preserve"> these practices (Lewis, 2024). </w:t>
      </w:r>
      <w:ins w:id="483" w:author="Author">
        <w:r w:rsidR="00F437C6" w:rsidRPr="00F437C6">
          <w:t xml:space="preserve">Academic institutions </w:t>
        </w:r>
        <w:r w:rsidR="00F437C6" w:rsidRPr="00F437C6">
          <w:lastRenderedPageBreak/>
          <w:t>must also recognize open science activities as meaningful scholarly contributions. While ASHA’s implementation of open science badges is a positive step, more systemic efforts will be required to shift the culture away from individualism and toward a more collaborative, pro-social scientific community.</w:t>
        </w:r>
      </w:ins>
      <w:del w:id="484" w:author="Author">
        <w:r w:rsidDel="00F437C6">
          <w:delText>Additionally</w:delText>
        </w:r>
        <w:r w:rsidDel="000F2690">
          <w:delText>,</w:delText>
        </w:r>
        <w:r w:rsidDel="004A57BB">
          <w:delText xml:space="preserve"> institutions must incentivize data sharing and recognize open science efforts as valuable scholarly contributions. Although ASHA has introduced open science badges to acknowledge these efforts, it remains unclear if this is enough to encourage large-scale participation. Ultimately, a broader cultural shift is needed in the field - from the current individualistic, siloed approach to a more collaborative and pro-social view of science.</w:delText>
        </w:r>
      </w:del>
    </w:p>
    <w:p w14:paraId="33F575DF" w14:textId="77777777" w:rsidR="004B4BFD" w:rsidRDefault="00000000">
      <w:pPr>
        <w:pStyle w:val="Heading2"/>
      </w:pPr>
      <w:bookmarkStart w:id="485" w:name="conclusions"/>
      <w:bookmarkEnd w:id="460"/>
      <w:r>
        <w:t>Conclusions</w:t>
      </w:r>
    </w:p>
    <w:p w14:paraId="6AB7A913" w14:textId="4EFAA0F7" w:rsidR="004B4BFD" w:rsidRDefault="00000000">
      <w:pPr>
        <w:pStyle w:val="FirstParagraph"/>
      </w:pPr>
      <w:r>
        <w:t xml:space="preserve">This study </w:t>
      </w:r>
      <w:del w:id="486" w:author="Author">
        <w:r w:rsidDel="003C47B0">
          <w:delText xml:space="preserve">assessed </w:delText>
        </w:r>
      </w:del>
      <w:ins w:id="487" w:author="Author">
        <w:r w:rsidR="003C47B0">
          <w:t xml:space="preserve">evaluated </w:t>
        </w:r>
      </w:ins>
      <w:r>
        <w:t xml:space="preserve">the </w:t>
      </w:r>
      <w:del w:id="488" w:author="Author">
        <w:r w:rsidDel="003C47B0">
          <w:delText xml:space="preserve">utility </w:delText>
        </w:r>
      </w:del>
      <w:ins w:id="489" w:author="Author">
        <w:r w:rsidR="003C47B0">
          <w:t xml:space="preserve">feasibility and use </w:t>
        </w:r>
      </w:ins>
      <w:r>
        <w:t xml:space="preserve">of the </w:t>
      </w:r>
      <w:r>
        <w:rPr>
          <w:i/>
          <w:iCs/>
        </w:rPr>
        <w:t>synthpop</w:t>
      </w:r>
      <w:r>
        <w:t xml:space="preserve"> package in R for generating synthetic data in </w:t>
      </w:r>
      <w:ins w:id="490" w:author="Author">
        <w:r w:rsidR="00441B51">
          <w:t>the field of CSD</w:t>
        </w:r>
        <w:r w:rsidR="00BE1CD7">
          <w:t xml:space="preserve">, particularly when </w:t>
        </w:r>
        <w:r w:rsidR="00BE2799">
          <w:t xml:space="preserve">sharing original data presents </w:t>
        </w:r>
        <w:r w:rsidR="00835010">
          <w:t xml:space="preserve">confidentiality risks. </w:t>
        </w:r>
      </w:ins>
      <w:del w:id="491" w:author="Author">
        <w:r w:rsidDel="001A7298">
          <w:delText xml:space="preserve">situations where sharing original data poses risks of participant re-identification. </w:delText>
        </w:r>
        <w:r w:rsidDel="008D6191">
          <w:delText xml:space="preserve">We </w:delText>
        </w:r>
      </w:del>
      <w:ins w:id="492" w:author="Author">
        <w:r w:rsidR="00F72EC3">
          <w:t>Findings</w:t>
        </w:r>
        <w:r w:rsidR="008D6191">
          <w:t xml:space="preserve"> </w:t>
        </w:r>
      </w:ins>
      <w:del w:id="493" w:author="Author">
        <w:r w:rsidDel="008D6191">
          <w:delText xml:space="preserve">demonstrated </w:delText>
        </w:r>
      </w:del>
      <w:ins w:id="494" w:author="Author">
        <w:r w:rsidR="008D6191">
          <w:t xml:space="preserve">suggest </w:t>
        </w:r>
      </w:ins>
      <w:r>
        <w:t xml:space="preserve">that synthetic data </w:t>
      </w:r>
      <w:ins w:id="495" w:author="Author">
        <w:r w:rsidR="00677F18" w:rsidRPr="00677F18">
          <w:t>can effectively reproduce distributional and inferential properties in datasets without hierarchical structures</w:t>
        </w:r>
        <w:r w:rsidR="00677F18">
          <w:t xml:space="preserve">. </w:t>
        </w:r>
      </w:ins>
      <w:del w:id="496" w:author="Author">
        <w:r w:rsidDel="00677F18">
          <w:delText xml:space="preserve">can be effectively applied across various data types and research areas within the CSD field. </w:delText>
        </w:r>
        <w:r w:rsidDel="0081090A">
          <w:delText xml:space="preserve">In most cases, the synthetic data closely matched the </w:delText>
        </w:r>
        <w:r w:rsidDel="0081090A">
          <w:rPr>
            <w:i/>
            <w:iCs/>
          </w:rPr>
          <w:delText>p</w:delText>
        </w:r>
        <w:r w:rsidDel="0081090A">
          <w:delText>-values and effect sizes of the original data, though a few instances showed lower agreement. Therefore</w:delText>
        </w:r>
      </w:del>
      <w:ins w:id="497" w:author="Author">
        <w:r w:rsidR="00EC7D5C" w:rsidRPr="00EC7D5C">
          <w:t xml:space="preserve">However, for hierarchical datasets, synthetic data </w:t>
        </w:r>
        <w:r w:rsidR="00E31929">
          <w:t xml:space="preserve">generated using </w:t>
        </w:r>
        <w:r w:rsidR="00E31929">
          <w:rPr>
            <w:i/>
            <w:iCs/>
          </w:rPr>
          <w:t xml:space="preserve">synthpop </w:t>
        </w:r>
        <w:r w:rsidR="00EC7D5C" w:rsidRPr="00EC7D5C">
          <w:t>may not maintain key inferential relationships, limiting its suitability for some research applications. Therefore, researchers should rigorously assess the utility of synthetic datasets before sharing and ensure their intended purpose aligns with the capabilities of the synthesis method used.</w:t>
        </w:r>
      </w:ins>
      <w:del w:id="498" w:author="Author">
        <w:r w:rsidDel="00EC7D5C">
          <w:delText>, researchers using synthetic data should verify its accuracy in reproducing their original findings before sharing.</w:delText>
        </w:r>
        <w:r w:rsidDel="005C4CDF">
          <w:delText xml:space="preserve"> Finally, we provide a framework for data sharing, emphasizing that whether researchers share raw, intermediate, analysis, or synthetic data, some form of data sharing is achievable for all. Our overarching goal is to establish data sharing as the standard practice, rather than the exception, in CSD.</w:delText>
        </w:r>
      </w:del>
    </w:p>
    <w:p w14:paraId="22DE3F88" w14:textId="77777777" w:rsidR="004B4BFD" w:rsidRDefault="00000000">
      <w:r>
        <w:br w:type="page"/>
      </w:r>
    </w:p>
    <w:p w14:paraId="43380106" w14:textId="77777777" w:rsidR="004B4BFD" w:rsidRDefault="00000000">
      <w:pPr>
        <w:pStyle w:val="Heading1"/>
      </w:pPr>
      <w:bookmarkStart w:id="499" w:name="acknowledgements"/>
      <w:bookmarkEnd w:id="360"/>
      <w:bookmarkEnd w:id="485"/>
      <w:r>
        <w:lastRenderedPageBreak/>
        <w:t>Acknowledgements</w:t>
      </w:r>
    </w:p>
    <w:p w14:paraId="568C1AFF" w14:textId="77777777" w:rsidR="004B4BFD" w:rsidRDefault="00000000" w:rsidP="00A92196">
      <w:pPr>
        <w:pStyle w:val="FirstParagraph"/>
      </w:pPr>
      <w:r>
        <w:t>We would like to thank the authors of the studies included in this manuscript for making their data publicly available.</w:t>
      </w:r>
    </w:p>
    <w:p w14:paraId="4B371A9F" w14:textId="77777777" w:rsidR="00A92196" w:rsidRPr="006D1D91" w:rsidRDefault="00A92196">
      <w:pPr>
        <w:spacing w:line="480" w:lineRule="auto"/>
        <w:rPr>
          <w:ins w:id="500" w:author="Author"/>
          <w:rFonts w:ascii="Times New Roman" w:hAnsi="Times New Roman" w:cs="Times New Roman"/>
          <w:rPrChange w:id="501" w:author="Author">
            <w:rPr>
              <w:ins w:id="502" w:author="Author"/>
            </w:rPr>
          </w:rPrChange>
        </w:rPr>
        <w:pPrChange w:id="503" w:author="Author">
          <w:pPr/>
        </w:pPrChange>
      </w:pPr>
    </w:p>
    <w:p w14:paraId="41004821" w14:textId="77777777" w:rsidR="00A92196" w:rsidRPr="006D1D91" w:rsidRDefault="00A92196">
      <w:pPr>
        <w:spacing w:line="480" w:lineRule="auto"/>
        <w:rPr>
          <w:ins w:id="504" w:author="Author"/>
          <w:rFonts w:ascii="Times New Roman" w:hAnsi="Times New Roman" w:cs="Times New Roman"/>
          <w:rPrChange w:id="505" w:author="Author">
            <w:rPr>
              <w:ins w:id="506" w:author="Author"/>
            </w:rPr>
          </w:rPrChange>
        </w:rPr>
        <w:pPrChange w:id="507" w:author="Author">
          <w:pPr/>
        </w:pPrChange>
      </w:pPr>
      <w:ins w:id="508" w:author="Author">
        <w:r w:rsidRPr="006D1D91">
          <w:rPr>
            <w:rFonts w:ascii="Times New Roman" w:hAnsi="Times New Roman" w:cs="Times New Roman"/>
            <w:b/>
            <w:bCs/>
            <w:rPrChange w:id="509" w:author="Author">
              <w:rPr>
                <w:b/>
                <w:bCs/>
              </w:rPr>
            </w:rPrChange>
          </w:rPr>
          <w:t>Study Preregistration and Data Availability</w:t>
        </w:r>
        <w:r w:rsidRPr="006D1D91">
          <w:rPr>
            <w:rFonts w:ascii="Times New Roman" w:hAnsi="Times New Roman" w:cs="Times New Roman"/>
            <w:rPrChange w:id="510" w:author="Author">
              <w:rPr/>
            </w:rPrChange>
          </w:rPr>
          <w:t>: The study preregistration (https://osf.io/vhgq2) and associated data and analysis scripts (https://osf.io/yhkqf/) are publicly available on the Open Science Framework.</w:t>
        </w:r>
      </w:ins>
    </w:p>
    <w:p w14:paraId="57F47DFB" w14:textId="5C6B5018" w:rsidR="004B4BFD" w:rsidRPr="006D1D91" w:rsidRDefault="00A92196">
      <w:pPr>
        <w:spacing w:line="480" w:lineRule="auto"/>
        <w:rPr>
          <w:rFonts w:ascii="Times New Roman" w:hAnsi="Times New Roman" w:cs="Times New Roman"/>
          <w:rPrChange w:id="511" w:author="Author">
            <w:rPr/>
          </w:rPrChange>
        </w:rPr>
        <w:pPrChange w:id="512" w:author="Author">
          <w:pPr/>
        </w:pPrChange>
      </w:pPr>
      <w:ins w:id="513" w:author="Author">
        <w:r>
          <w:rPr>
            <w:rFonts w:ascii="Times New Roman" w:hAnsi="Times New Roman" w:cs="Times New Roman"/>
            <w:b/>
            <w:bCs/>
          </w:rPr>
          <w:t xml:space="preserve">Funding: </w:t>
        </w:r>
        <w:r>
          <w:rPr>
            <w:rFonts w:ascii="Times New Roman" w:hAnsi="Times New Roman" w:cs="Times New Roman"/>
          </w:rPr>
          <w:t>None.</w:t>
        </w:r>
      </w:ins>
      <w:r w:rsidRPr="006D1D91">
        <w:rPr>
          <w:rFonts w:ascii="Times New Roman" w:hAnsi="Times New Roman" w:cs="Times New Roman"/>
          <w:rPrChange w:id="514" w:author="Author">
            <w:rPr/>
          </w:rPrChange>
        </w:rPr>
        <w:br w:type="page"/>
      </w:r>
    </w:p>
    <w:p w14:paraId="5991DBC0" w14:textId="77777777" w:rsidR="004B4BFD" w:rsidRDefault="00000000">
      <w:pPr>
        <w:pStyle w:val="Heading1"/>
      </w:pPr>
      <w:bookmarkStart w:id="515" w:name="references"/>
      <w:bookmarkEnd w:id="499"/>
      <w:r>
        <w:lastRenderedPageBreak/>
        <w:t>References</w:t>
      </w:r>
    </w:p>
    <w:p w14:paraId="4BA83F39" w14:textId="77777777" w:rsidR="004B4BFD" w:rsidRDefault="00000000">
      <w:pPr>
        <w:pStyle w:val="Bibliography"/>
      </w:pPr>
      <w:bookmarkStart w:id="516" w:name="ref-battal_etal19"/>
      <w:bookmarkStart w:id="517" w:name="refs"/>
      <w:proofErr w:type="spellStart"/>
      <w:r>
        <w:t>Battal</w:t>
      </w:r>
      <w:proofErr w:type="spellEnd"/>
      <w:r>
        <w:t xml:space="preserve">, C., </w:t>
      </w:r>
      <w:proofErr w:type="spellStart"/>
      <w:r>
        <w:t>Occelli</w:t>
      </w:r>
      <w:proofErr w:type="spellEnd"/>
      <w:r>
        <w:t xml:space="preserve">, V., </w:t>
      </w:r>
      <w:proofErr w:type="spellStart"/>
      <w:r>
        <w:t>Bertonati</w:t>
      </w:r>
      <w:proofErr w:type="spellEnd"/>
      <w:r>
        <w:t xml:space="preserve">, G., </w:t>
      </w:r>
      <w:proofErr w:type="spellStart"/>
      <w:r>
        <w:t>Falagiarda</w:t>
      </w:r>
      <w:proofErr w:type="spellEnd"/>
      <w:r>
        <w:t xml:space="preserve">, F., &amp; Collignon, O. (2019, May 16). </w:t>
      </w:r>
      <w:r>
        <w:rPr>
          <w:i/>
          <w:iCs/>
        </w:rPr>
        <w:t>Ubiquitous enhancement of spatial hearing in congenitally blind people</w:t>
      </w:r>
      <w:r>
        <w:t xml:space="preserve">. </w:t>
      </w:r>
      <w:hyperlink r:id="rId7">
        <w:r w:rsidR="004B4BFD">
          <w:rPr>
            <w:rStyle w:val="Hyperlink"/>
          </w:rPr>
          <w:t>https://doi.org/10.31234/osf.io/veh7t</w:t>
        </w:r>
      </w:hyperlink>
    </w:p>
    <w:p w14:paraId="108E4BD2" w14:textId="77777777" w:rsidR="004B4BFD" w:rsidRDefault="00000000">
      <w:pPr>
        <w:pStyle w:val="Bibliography"/>
      </w:pPr>
      <w:bookmarkStart w:id="518" w:name="ref-borders_etal22a"/>
      <w:bookmarkEnd w:id="516"/>
      <w:r>
        <w:t xml:space="preserve">Borders, J. C., Grande, A. A., &amp; Troche, M. S. (2022). Statistical Power and Swallowing Rehabilitation Research: Current Landscape and Next Steps. </w:t>
      </w:r>
      <w:r>
        <w:rPr>
          <w:i/>
          <w:iCs/>
        </w:rPr>
        <w:t>Dysphagia</w:t>
      </w:r>
      <w:r>
        <w:t xml:space="preserve">. </w:t>
      </w:r>
      <w:hyperlink r:id="rId8">
        <w:r w:rsidR="004B4BFD">
          <w:rPr>
            <w:rStyle w:val="Hyperlink"/>
          </w:rPr>
          <w:t>https://doi.org/10.1007/s00455-022-10428-2</w:t>
        </w:r>
      </w:hyperlink>
    </w:p>
    <w:p w14:paraId="3DFF7029" w14:textId="77777777" w:rsidR="004B4BFD" w:rsidRDefault="00000000">
      <w:pPr>
        <w:pStyle w:val="Bibliography"/>
      </w:pPr>
      <w:bookmarkStart w:id="519" w:name="ref-chanchaochai_schwarz23"/>
      <w:bookmarkEnd w:id="518"/>
      <w:proofErr w:type="spellStart"/>
      <w:r>
        <w:t>Chanchaochai</w:t>
      </w:r>
      <w:proofErr w:type="spellEnd"/>
      <w:r>
        <w:t xml:space="preserve">, N., &amp; Schwarz, F. (2023). Difficulties with pronouns in autism: Experimental results from Thai children with autism. </w:t>
      </w:r>
      <w:r>
        <w:rPr>
          <w:i/>
          <w:iCs/>
        </w:rPr>
        <w:t>Language Acquisition</w:t>
      </w:r>
      <w:r>
        <w:t xml:space="preserve">, </w:t>
      </w:r>
      <w:r>
        <w:rPr>
          <w:i/>
          <w:iCs/>
        </w:rPr>
        <w:t>0</w:t>
      </w:r>
      <w:r>
        <w:t xml:space="preserve">(0), 1–38. </w:t>
      </w:r>
      <w:hyperlink r:id="rId9">
        <w:r w:rsidR="004B4BFD">
          <w:rPr>
            <w:rStyle w:val="Hyperlink"/>
          </w:rPr>
          <w:t>https://doi.org/10.1080/10489223.2023.2262457</w:t>
        </w:r>
      </w:hyperlink>
    </w:p>
    <w:p w14:paraId="0B7EA991" w14:textId="77777777" w:rsidR="004B4BFD" w:rsidRDefault="00000000">
      <w:pPr>
        <w:pStyle w:val="Bibliography"/>
      </w:pPr>
      <w:bookmarkStart w:id="520" w:name="ref-chow_etal23"/>
      <w:bookmarkEnd w:id="519"/>
      <w:r>
        <w:t xml:space="preserve">Chow, J. C., Sandbank, M., &amp; Hampton, L. H. (2023). Guidance for Increasing Primary Study Inclusion and the Usability of Data in Meta-Analysis: A Reporting Tutorial. </w:t>
      </w:r>
      <w:r>
        <w:rPr>
          <w:i/>
          <w:iCs/>
        </w:rPr>
        <w:t>Journal of Speech, Language, and Hearing Research</w:t>
      </w:r>
      <w:r>
        <w:t xml:space="preserve">. </w:t>
      </w:r>
      <w:hyperlink r:id="rId10">
        <w:r w:rsidR="004B4BFD">
          <w:rPr>
            <w:rStyle w:val="Hyperlink"/>
          </w:rPr>
          <w:t>https://doi.org/10.1044/2023_JSLHR-22-00318</w:t>
        </w:r>
      </w:hyperlink>
    </w:p>
    <w:p w14:paraId="153BDCE5" w14:textId="77777777" w:rsidR="004B4BFD" w:rsidRDefault="00000000">
      <w:pPr>
        <w:pStyle w:val="Bibliography"/>
      </w:pPr>
      <w:bookmarkStart w:id="521" w:name="ref-clough_etal23"/>
      <w:bookmarkEnd w:id="520"/>
      <w:r>
        <w:t xml:space="preserve">Clough, S., Morrow, E., </w:t>
      </w:r>
      <w:proofErr w:type="spellStart"/>
      <w:r>
        <w:t>Mutlu</w:t>
      </w:r>
      <w:proofErr w:type="spellEnd"/>
      <w:r>
        <w:t xml:space="preserve">, B., </w:t>
      </w:r>
      <w:proofErr w:type="spellStart"/>
      <w:r>
        <w:t>Turkstra</w:t>
      </w:r>
      <w:proofErr w:type="spellEnd"/>
      <w:r>
        <w:t xml:space="preserve">, L., &amp; Duff, M. C. (2023). Emotion recognition of faces and emoji in individuals with moderate-severe traumatic brain injury. </w:t>
      </w:r>
      <w:r>
        <w:rPr>
          <w:i/>
          <w:iCs/>
        </w:rPr>
        <w:t>Brain Injury</w:t>
      </w:r>
      <w:r>
        <w:t xml:space="preserve">, </w:t>
      </w:r>
      <w:r>
        <w:rPr>
          <w:i/>
          <w:iCs/>
        </w:rPr>
        <w:t>37</w:t>
      </w:r>
      <w:r>
        <w:t xml:space="preserve">(7), 596–610. </w:t>
      </w:r>
      <w:hyperlink r:id="rId11">
        <w:r w:rsidR="004B4BFD">
          <w:rPr>
            <w:rStyle w:val="Hyperlink"/>
          </w:rPr>
          <w:t>https://doi.org/10.1080/02699052.2023.2181401</w:t>
        </w:r>
      </w:hyperlink>
    </w:p>
    <w:p w14:paraId="34960007" w14:textId="77777777" w:rsidR="004B4BFD" w:rsidRDefault="00000000">
      <w:pPr>
        <w:pStyle w:val="Bibliography"/>
      </w:pPr>
      <w:bookmarkStart w:id="522" w:name="ref-curtis_etal23a"/>
      <w:bookmarkEnd w:id="521"/>
      <w:r>
        <w:t xml:space="preserve">Curtis, J. A., Borders, J. C., Dakin, A. E., &amp; Troche, M. S. (2023). Normative Reference Values for FEES and VASES: Preliminary Data From 39 </w:t>
      </w:r>
      <w:proofErr w:type="spellStart"/>
      <w:r>
        <w:t>Nondysphagic</w:t>
      </w:r>
      <w:proofErr w:type="spellEnd"/>
      <w:r>
        <w:t xml:space="preserve">, Community-Dwelling Adults. </w:t>
      </w:r>
      <w:r>
        <w:rPr>
          <w:i/>
          <w:iCs/>
        </w:rPr>
        <w:t>Journal of Speech, Language, and Hearing Research</w:t>
      </w:r>
      <w:r>
        <w:t xml:space="preserve">. </w:t>
      </w:r>
      <w:hyperlink r:id="rId12">
        <w:r w:rsidR="004B4BFD">
          <w:rPr>
            <w:rStyle w:val="Hyperlink"/>
          </w:rPr>
          <w:t>https://doi.org/10.1044/2023_JSLHR-23-00132</w:t>
        </w:r>
      </w:hyperlink>
    </w:p>
    <w:p w14:paraId="798BE747" w14:textId="77777777" w:rsidR="004B4BFD" w:rsidRDefault="00000000">
      <w:pPr>
        <w:pStyle w:val="Bibliography"/>
      </w:pPr>
      <w:bookmarkStart w:id="523" w:name="ref-drachen_etal16"/>
      <w:bookmarkEnd w:id="522"/>
      <w:proofErr w:type="spellStart"/>
      <w:r>
        <w:lastRenderedPageBreak/>
        <w:t>Drachen</w:t>
      </w:r>
      <w:proofErr w:type="spellEnd"/>
      <w:r>
        <w:t xml:space="preserve">, T. M., </w:t>
      </w:r>
      <w:proofErr w:type="spellStart"/>
      <w:r>
        <w:t>Ellegaard</w:t>
      </w:r>
      <w:proofErr w:type="spellEnd"/>
      <w:r>
        <w:t xml:space="preserve">, O., Larsen, A. V., &amp; </w:t>
      </w:r>
      <w:proofErr w:type="spellStart"/>
      <w:r>
        <w:t>Dorch</w:t>
      </w:r>
      <w:proofErr w:type="spellEnd"/>
      <w:r>
        <w:t xml:space="preserve">, S. B. F. (2016). Sharing data increases citations. </w:t>
      </w:r>
      <w:r>
        <w:rPr>
          <w:i/>
          <w:iCs/>
        </w:rPr>
        <w:t>LIBER Quarterly: The Journal of the Association of European Research Libraries</w:t>
      </w:r>
      <w:r>
        <w:t xml:space="preserve">, </w:t>
      </w:r>
      <w:r>
        <w:rPr>
          <w:i/>
          <w:iCs/>
        </w:rPr>
        <w:t>26</w:t>
      </w:r>
      <w:r>
        <w:t xml:space="preserve">(2, 2), 67–82. </w:t>
      </w:r>
      <w:hyperlink r:id="rId13">
        <w:r w:rsidR="004B4BFD">
          <w:rPr>
            <w:rStyle w:val="Hyperlink"/>
          </w:rPr>
          <w:t>https://doi.org/10.18352/lq.10149</w:t>
        </w:r>
      </w:hyperlink>
    </w:p>
    <w:p w14:paraId="07348DBA" w14:textId="77777777" w:rsidR="004B4BFD" w:rsidRDefault="00000000">
      <w:pPr>
        <w:pStyle w:val="Bibliography"/>
      </w:pPr>
      <w:bookmarkStart w:id="524" w:name="ref-drechsler_haensch24"/>
      <w:bookmarkEnd w:id="523"/>
      <w:r>
        <w:t xml:space="preserve">Drechsler, J., &amp; </w:t>
      </w:r>
      <w:proofErr w:type="spellStart"/>
      <w:r>
        <w:t>Haensch</w:t>
      </w:r>
      <w:proofErr w:type="spellEnd"/>
      <w:r>
        <w:t xml:space="preserve">, A.-C. (2024). 30 Years of Synthetic Data. </w:t>
      </w:r>
      <w:r>
        <w:rPr>
          <w:i/>
          <w:iCs/>
        </w:rPr>
        <w:t>Statistical Science</w:t>
      </w:r>
      <w:r>
        <w:t xml:space="preserve">, </w:t>
      </w:r>
      <w:r>
        <w:rPr>
          <w:i/>
          <w:iCs/>
        </w:rPr>
        <w:t>39</w:t>
      </w:r>
      <w:r>
        <w:t xml:space="preserve">(2), 221–242. </w:t>
      </w:r>
      <w:hyperlink r:id="rId14">
        <w:r w:rsidR="004B4BFD">
          <w:rPr>
            <w:rStyle w:val="Hyperlink"/>
          </w:rPr>
          <w:t>https://doi.org/10.1214/24-STS927</w:t>
        </w:r>
      </w:hyperlink>
    </w:p>
    <w:p w14:paraId="062DC083" w14:textId="77777777" w:rsidR="004B4BFD" w:rsidRDefault="00000000">
      <w:pPr>
        <w:pStyle w:val="Bibliography"/>
      </w:pPr>
      <w:bookmarkStart w:id="525" w:name="ref-eisenhauer21"/>
      <w:bookmarkEnd w:id="524"/>
      <w:r>
        <w:t xml:space="preserve">Eisenhauer, J. G. (2021). Meta‐analysis and mega‐analysis: A simple introduction. </w:t>
      </w:r>
      <w:r>
        <w:rPr>
          <w:i/>
          <w:iCs/>
        </w:rPr>
        <w:t>Teaching Statistics</w:t>
      </w:r>
      <w:r>
        <w:t xml:space="preserve">, </w:t>
      </w:r>
      <w:r>
        <w:rPr>
          <w:i/>
          <w:iCs/>
        </w:rPr>
        <w:t>43</w:t>
      </w:r>
      <w:r>
        <w:t xml:space="preserve">(1), 21–27. </w:t>
      </w:r>
      <w:hyperlink r:id="rId15">
        <w:r w:rsidR="004B4BFD">
          <w:rPr>
            <w:rStyle w:val="Hyperlink"/>
          </w:rPr>
          <w:t>https://doi.org/10.1111/test.12242</w:t>
        </w:r>
      </w:hyperlink>
    </w:p>
    <w:p w14:paraId="243F0DF3" w14:textId="77777777" w:rsidR="004B4BFD" w:rsidRDefault="00000000">
      <w:pPr>
        <w:pStyle w:val="Bibliography"/>
      </w:pPr>
      <w:bookmarkStart w:id="526" w:name="ref-elamin_etal23"/>
      <w:bookmarkEnd w:id="525"/>
      <w:r>
        <w:t xml:space="preserve">El Amin, M., Borders, J. C., Long, H. L., Keller, M. A., &amp; Kearney, E. (2023). Open Science Practices in Communication Sciences and Disorders: A Survey. </w:t>
      </w:r>
      <w:r>
        <w:rPr>
          <w:i/>
          <w:iCs/>
        </w:rPr>
        <w:t>Journal of Speech, Language, and Hearing Research</w:t>
      </w:r>
      <w:r>
        <w:t xml:space="preserve">, </w:t>
      </w:r>
      <w:r>
        <w:rPr>
          <w:i/>
          <w:iCs/>
        </w:rPr>
        <w:t>66</w:t>
      </w:r>
      <w:r>
        <w:t xml:space="preserve">(6). </w:t>
      </w:r>
      <w:hyperlink r:id="rId16">
        <w:r w:rsidR="004B4BFD">
          <w:rPr>
            <w:rStyle w:val="Hyperlink"/>
          </w:rPr>
          <w:t>https://doi.org/10.1044/2022_JSLHR-22-00062</w:t>
        </w:r>
      </w:hyperlink>
    </w:p>
    <w:p w14:paraId="2206EB23" w14:textId="77777777" w:rsidR="004B4BFD" w:rsidRDefault="00000000">
      <w:pPr>
        <w:pStyle w:val="Bibliography"/>
      </w:pPr>
      <w:bookmarkStart w:id="527" w:name="ref-elsherif_etal21"/>
      <w:bookmarkEnd w:id="526"/>
      <w:proofErr w:type="spellStart"/>
      <w:r>
        <w:t>Elsherif</w:t>
      </w:r>
      <w:proofErr w:type="spellEnd"/>
      <w:r>
        <w:t xml:space="preserve">, M. M., Wheeldon, L. R., &amp; Frisson, S. (2021). Do dyslexia and stuttering share a processing deficit? </w:t>
      </w:r>
      <w:r>
        <w:rPr>
          <w:i/>
          <w:iCs/>
        </w:rPr>
        <w:t>Journal of Fluency Disorders</w:t>
      </w:r>
      <w:r>
        <w:t xml:space="preserve">, </w:t>
      </w:r>
      <w:r>
        <w:rPr>
          <w:i/>
          <w:iCs/>
        </w:rPr>
        <w:t>67</w:t>
      </w:r>
      <w:r>
        <w:t xml:space="preserve">, 105827. </w:t>
      </w:r>
      <w:hyperlink r:id="rId17">
        <w:r w:rsidR="004B4BFD">
          <w:rPr>
            <w:rStyle w:val="Hyperlink"/>
          </w:rPr>
          <w:t>https://doi.org/10.1016/j.jfludis.2020.105827</w:t>
        </w:r>
      </w:hyperlink>
    </w:p>
    <w:p w14:paraId="7E77589B" w14:textId="77777777" w:rsidR="004B4BFD" w:rsidRDefault="00000000">
      <w:pPr>
        <w:pStyle w:val="Bibliography"/>
      </w:pPr>
      <w:bookmarkStart w:id="528" w:name="ref-gaeta_brydges20"/>
      <w:bookmarkEnd w:id="527"/>
      <w:r>
        <w:t xml:space="preserve">Gaeta, L., &amp; </w:t>
      </w:r>
      <w:proofErr w:type="spellStart"/>
      <w:r>
        <w:t>Brydges</w:t>
      </w:r>
      <w:proofErr w:type="spellEnd"/>
      <w:r>
        <w:t xml:space="preserve">, C. R. (2020). An Examination of Effect Sizes and Statistical Power in Speech, Language, and Hearing Research. </w:t>
      </w:r>
      <w:r>
        <w:rPr>
          <w:i/>
          <w:iCs/>
        </w:rPr>
        <w:t>Journal of Speech, Language, and Hearing Research</w:t>
      </w:r>
      <w:r>
        <w:t xml:space="preserve">, </w:t>
      </w:r>
      <w:r>
        <w:rPr>
          <w:i/>
          <w:iCs/>
        </w:rPr>
        <w:t>63</w:t>
      </w:r>
      <w:r>
        <w:t xml:space="preserve">(5), 1572–1580. </w:t>
      </w:r>
      <w:hyperlink r:id="rId18">
        <w:r w:rsidR="004B4BFD">
          <w:rPr>
            <w:rStyle w:val="Hyperlink"/>
          </w:rPr>
          <w:t>https://doi.org/10.1044/2020_JSLHR-19-00299</w:t>
        </w:r>
      </w:hyperlink>
    </w:p>
    <w:p w14:paraId="438F29AB" w14:textId="77777777" w:rsidR="004B4BFD" w:rsidRDefault="00000000">
      <w:pPr>
        <w:pStyle w:val="Bibliography"/>
      </w:pPr>
      <w:bookmarkStart w:id="529" w:name="ref-hothorn_etal06"/>
      <w:bookmarkEnd w:id="528"/>
      <w:proofErr w:type="spellStart"/>
      <w:r>
        <w:t>Hothorn</w:t>
      </w:r>
      <w:proofErr w:type="spellEnd"/>
      <w:r>
        <w:t xml:space="preserve">, T., </w:t>
      </w:r>
      <w:proofErr w:type="spellStart"/>
      <w:r>
        <w:t>Hornik</w:t>
      </w:r>
      <w:proofErr w:type="spellEnd"/>
      <w:r>
        <w:t xml:space="preserve">, K., &amp; </w:t>
      </w:r>
      <w:proofErr w:type="spellStart"/>
      <w:r>
        <w:t>Zeileis</w:t>
      </w:r>
      <w:proofErr w:type="spellEnd"/>
      <w:r>
        <w:t xml:space="preserve">, A. (2006). Unbiased Recursive Partitioning: A Conditional Inference Framework. </w:t>
      </w:r>
      <w:r>
        <w:rPr>
          <w:i/>
          <w:iCs/>
        </w:rPr>
        <w:t>Journal of Computational and Graphical Statistics</w:t>
      </w:r>
      <w:r>
        <w:t xml:space="preserve">, </w:t>
      </w:r>
      <w:r>
        <w:rPr>
          <w:i/>
          <w:iCs/>
        </w:rPr>
        <w:t>15</w:t>
      </w:r>
      <w:r>
        <w:t xml:space="preserve">(3), 651–674. </w:t>
      </w:r>
      <w:hyperlink r:id="rId19">
        <w:r w:rsidR="004B4BFD">
          <w:rPr>
            <w:rStyle w:val="Hyperlink"/>
          </w:rPr>
          <w:t>https://doi.org/10.1198/106186006X133933</w:t>
        </w:r>
      </w:hyperlink>
    </w:p>
    <w:p w14:paraId="663E6C98" w14:textId="77777777" w:rsidR="004B4BFD" w:rsidRDefault="00000000">
      <w:pPr>
        <w:pStyle w:val="Bibliography"/>
      </w:pPr>
      <w:bookmarkStart w:id="530" w:name="ref-jarmin_etal14a"/>
      <w:bookmarkEnd w:id="529"/>
      <w:proofErr w:type="spellStart"/>
      <w:r>
        <w:lastRenderedPageBreak/>
        <w:t>Jarmin</w:t>
      </w:r>
      <w:proofErr w:type="spellEnd"/>
      <w:r>
        <w:t xml:space="preserve">, R. S., Louis, T., &amp; Miranda, J. (2014, February 1). </w:t>
      </w:r>
      <w:r>
        <w:rPr>
          <w:i/>
          <w:iCs/>
        </w:rPr>
        <w:t>Expanding the Role of Synthetic Data at the U.S. Census Bureau</w:t>
      </w:r>
      <w:r>
        <w:t xml:space="preserve"> (SSRN Scholarly Paper No. 2408030). </w:t>
      </w:r>
      <w:hyperlink r:id="rId20">
        <w:r w:rsidR="004B4BFD">
          <w:rPr>
            <w:rStyle w:val="Hyperlink"/>
          </w:rPr>
          <w:t>https://doi.org/10.2139/ssrn.2408030</w:t>
        </w:r>
      </w:hyperlink>
    </w:p>
    <w:p w14:paraId="03D8FD81" w14:textId="77777777" w:rsidR="004B4BFD" w:rsidRDefault="00000000">
      <w:pPr>
        <w:pStyle w:val="Bibliography"/>
      </w:pPr>
      <w:bookmarkStart w:id="531" w:name="ref-kearney_etal23"/>
      <w:bookmarkEnd w:id="530"/>
      <w:r>
        <w:t xml:space="preserve">Kearney, E., </w:t>
      </w:r>
      <w:proofErr w:type="spellStart"/>
      <w:r>
        <w:t>Brownsett</w:t>
      </w:r>
      <w:proofErr w:type="spellEnd"/>
      <w:r>
        <w:t xml:space="preserve">, S. L., Copland, D. A., Drummond, K. J., Jeffree, R. L., Olson, S., Murton, E., Ong, B., Robinson, G. A., &amp; </w:t>
      </w:r>
      <w:proofErr w:type="spellStart"/>
      <w:r>
        <w:t>Tolkacheva</w:t>
      </w:r>
      <w:proofErr w:type="spellEnd"/>
      <w:r>
        <w:t xml:space="preserve">, V. (2023). Relationships between reading performance and regional spontaneous brain activity following surgical removal of primary left-hemisphere tumors: A resting-state fMRI study. </w:t>
      </w:r>
      <w:proofErr w:type="spellStart"/>
      <w:r>
        <w:rPr>
          <w:i/>
          <w:iCs/>
        </w:rPr>
        <w:t>Neuropsychologia</w:t>
      </w:r>
      <w:proofErr w:type="spellEnd"/>
      <w:r>
        <w:t xml:space="preserve">, </w:t>
      </w:r>
      <w:r>
        <w:rPr>
          <w:i/>
          <w:iCs/>
        </w:rPr>
        <w:t>188</w:t>
      </w:r>
      <w:r>
        <w:t xml:space="preserve">, 108631. </w:t>
      </w:r>
      <w:hyperlink r:id="rId21">
        <w:r w:rsidR="004B4BFD">
          <w:rPr>
            <w:rStyle w:val="Hyperlink"/>
          </w:rPr>
          <w:t>https://www.sciencedirect.com/science/article/pii/S0028393223001653</w:t>
        </w:r>
      </w:hyperlink>
    </w:p>
    <w:p w14:paraId="36820220" w14:textId="77777777" w:rsidR="004B4BFD" w:rsidRDefault="00000000">
      <w:pPr>
        <w:pStyle w:val="Bibliography"/>
      </w:pPr>
      <w:bookmarkStart w:id="532" w:name="ref-king_etal22"/>
      <w:bookmarkEnd w:id="531"/>
      <w:r>
        <w:t xml:space="preserve">King, M., Ward, H., Soto, G., &amp; Barrett, T. S. (2022). Supporting Emergent Bilinguals Who Use Augmentative and Alternative Communication and Their Families: Lessons in </w:t>
      </w:r>
      <w:proofErr w:type="spellStart"/>
      <w:r>
        <w:t>Telepractice</w:t>
      </w:r>
      <w:proofErr w:type="spellEnd"/>
      <w:r>
        <w:t xml:space="preserve"> From the COVID-19 Pandemic. </w:t>
      </w:r>
      <w:r>
        <w:rPr>
          <w:i/>
          <w:iCs/>
        </w:rPr>
        <w:t>American Journal of Speech-Language Pathology</w:t>
      </w:r>
      <w:r>
        <w:t xml:space="preserve">, </w:t>
      </w:r>
      <w:r>
        <w:rPr>
          <w:i/>
          <w:iCs/>
        </w:rPr>
        <w:t>31</w:t>
      </w:r>
      <w:r>
        <w:t xml:space="preserve">(5), 2004–2021. </w:t>
      </w:r>
      <w:hyperlink r:id="rId22">
        <w:r w:rsidR="004B4BFD">
          <w:rPr>
            <w:rStyle w:val="Hyperlink"/>
          </w:rPr>
          <w:t>https://doi.org/10.1044/2022_AJSLP-22-00003</w:t>
        </w:r>
      </w:hyperlink>
    </w:p>
    <w:p w14:paraId="34984B4F" w14:textId="77777777" w:rsidR="004B4BFD" w:rsidRDefault="00000000">
      <w:pPr>
        <w:pStyle w:val="Bibliography"/>
      </w:pPr>
      <w:bookmarkStart w:id="533" w:name="ref-lewis24"/>
      <w:bookmarkEnd w:id="532"/>
      <w:r>
        <w:t xml:space="preserve">Lewis, C. (2024). </w:t>
      </w:r>
      <w:r>
        <w:rPr>
          <w:i/>
          <w:iCs/>
        </w:rPr>
        <w:t>Data Management in Large-Scale Education Research</w:t>
      </w:r>
      <w:r>
        <w:t xml:space="preserve">. CRC Press. </w:t>
      </w:r>
      <w:hyperlink r:id="rId23">
        <w:r w:rsidR="004B4BFD">
          <w:rPr>
            <w:rStyle w:val="Hyperlink"/>
          </w:rPr>
          <w:t>https://books.google.com/books?hl=en&amp;lr=&amp;id=z54LEQAAQBAJ&amp;oi=fnd&amp;pg=PT12&amp;dq=Data+Management+in+Large-Scale+Education+Research&amp;ots=6h09wWzI1A&amp;sig=-Eq8b942JpPzrApSvO2M2y8MhCo</w:t>
        </w:r>
      </w:hyperlink>
    </w:p>
    <w:p w14:paraId="518DECB1" w14:textId="77777777" w:rsidR="004B4BFD" w:rsidRDefault="00000000">
      <w:pPr>
        <w:pStyle w:val="Bibliography"/>
      </w:pPr>
      <w:bookmarkStart w:id="534" w:name="ref-novotny_etal16"/>
      <w:bookmarkEnd w:id="533"/>
      <w:proofErr w:type="spellStart"/>
      <w:r>
        <w:t>Novotný</w:t>
      </w:r>
      <w:proofErr w:type="spellEnd"/>
      <w:r>
        <w:t xml:space="preserve">, M., </w:t>
      </w:r>
      <w:proofErr w:type="spellStart"/>
      <w:r>
        <w:t>Rusz</w:t>
      </w:r>
      <w:proofErr w:type="spellEnd"/>
      <w:r>
        <w:t xml:space="preserve">, J., </w:t>
      </w:r>
      <w:proofErr w:type="spellStart"/>
      <w:r>
        <w:t>Čmejla</w:t>
      </w:r>
      <w:proofErr w:type="spellEnd"/>
      <w:r>
        <w:t xml:space="preserve">, R., </w:t>
      </w:r>
      <w:proofErr w:type="spellStart"/>
      <w:r>
        <w:t>Růžičková</w:t>
      </w:r>
      <w:proofErr w:type="spellEnd"/>
      <w:r>
        <w:t xml:space="preserve">, H., </w:t>
      </w:r>
      <w:proofErr w:type="spellStart"/>
      <w:r>
        <w:t>Klempíř</w:t>
      </w:r>
      <w:proofErr w:type="spellEnd"/>
      <w:r>
        <w:t xml:space="preserve">, J., &amp; </w:t>
      </w:r>
      <w:proofErr w:type="spellStart"/>
      <w:r>
        <w:t>Růžička</w:t>
      </w:r>
      <w:proofErr w:type="spellEnd"/>
      <w:r>
        <w:t xml:space="preserve">, E. (2016). Hypernasality associated with basal ganglia dysfunction: Evidence from Parkinson’s disease and Huntington’s disease. </w:t>
      </w:r>
      <w:proofErr w:type="spellStart"/>
      <w:r>
        <w:rPr>
          <w:i/>
          <w:iCs/>
        </w:rPr>
        <w:t>PeerJ</w:t>
      </w:r>
      <w:proofErr w:type="spellEnd"/>
      <w:r>
        <w:t xml:space="preserve">, </w:t>
      </w:r>
      <w:r>
        <w:rPr>
          <w:i/>
          <w:iCs/>
        </w:rPr>
        <w:t>4</w:t>
      </w:r>
      <w:r>
        <w:t xml:space="preserve">, e2530. </w:t>
      </w:r>
      <w:hyperlink r:id="rId24">
        <w:r w:rsidR="004B4BFD">
          <w:rPr>
            <w:rStyle w:val="Hyperlink"/>
          </w:rPr>
          <w:t>https://doi.org/10.7717/peerj.2530</w:t>
        </w:r>
      </w:hyperlink>
    </w:p>
    <w:p w14:paraId="4CBE17B8" w14:textId="77777777" w:rsidR="004B4BFD" w:rsidRDefault="00000000">
      <w:pPr>
        <w:pStyle w:val="Bibliography"/>
      </w:pPr>
      <w:bookmarkStart w:id="535" w:name="ref-nowok_etal16"/>
      <w:bookmarkEnd w:id="534"/>
      <w:proofErr w:type="spellStart"/>
      <w:r>
        <w:t>Nowok</w:t>
      </w:r>
      <w:proofErr w:type="spellEnd"/>
      <w:r>
        <w:t xml:space="preserve">, B., Raab, G. M., &amp; Dibben, C. (2016). Synthpop: Bespoke Creation of Synthetic Data in R. </w:t>
      </w:r>
      <w:r>
        <w:rPr>
          <w:i/>
          <w:iCs/>
        </w:rPr>
        <w:t>Journal of Statistical Software</w:t>
      </w:r>
      <w:r>
        <w:t xml:space="preserve">, </w:t>
      </w:r>
      <w:r>
        <w:rPr>
          <w:i/>
          <w:iCs/>
        </w:rPr>
        <w:t>74</w:t>
      </w:r>
      <w:r>
        <w:t xml:space="preserve">(11). </w:t>
      </w:r>
      <w:hyperlink r:id="rId25">
        <w:r w:rsidR="004B4BFD">
          <w:rPr>
            <w:rStyle w:val="Hyperlink"/>
          </w:rPr>
          <w:t>https://doi.org/10.18637/jss.v074.i11</w:t>
        </w:r>
      </w:hyperlink>
    </w:p>
    <w:p w14:paraId="33A0CA62" w14:textId="77777777" w:rsidR="004B4BFD" w:rsidRDefault="00000000">
      <w:pPr>
        <w:pStyle w:val="Bibliography"/>
      </w:pPr>
      <w:bookmarkStart w:id="536" w:name="ref-obels_etal20a"/>
      <w:bookmarkEnd w:id="535"/>
      <w:r>
        <w:lastRenderedPageBreak/>
        <w:t xml:space="preserve">Obels, P., </w:t>
      </w:r>
      <w:proofErr w:type="spellStart"/>
      <w:r>
        <w:t>Lakens</w:t>
      </w:r>
      <w:proofErr w:type="spellEnd"/>
      <w:r>
        <w:t xml:space="preserve">, D., Coles, N. A., Gottfried, J., &amp; Green, S. A. (2020). Analysis of Open Data and Computational Reproducibility in Registered Reports in Psychology. </w:t>
      </w:r>
      <w:r>
        <w:rPr>
          <w:i/>
          <w:iCs/>
        </w:rPr>
        <w:t>Advances in Methods and Practices in Psychological Science</w:t>
      </w:r>
      <w:r>
        <w:t xml:space="preserve">, </w:t>
      </w:r>
      <w:r>
        <w:rPr>
          <w:i/>
          <w:iCs/>
        </w:rPr>
        <w:t>3</w:t>
      </w:r>
      <w:r>
        <w:t xml:space="preserve">(2), 229–237. </w:t>
      </w:r>
      <w:hyperlink r:id="rId26">
        <w:r w:rsidR="004B4BFD">
          <w:rPr>
            <w:rStyle w:val="Hyperlink"/>
          </w:rPr>
          <w:t>https://doi.org/10.1177/2515245920918872</w:t>
        </w:r>
      </w:hyperlink>
    </w:p>
    <w:p w14:paraId="3A80D197" w14:textId="77777777" w:rsidR="004B4BFD" w:rsidRDefault="00000000">
      <w:pPr>
        <w:pStyle w:val="Bibliography"/>
      </w:pPr>
      <w:bookmarkStart w:id="537" w:name="ref-ohmann_etal17"/>
      <w:bookmarkEnd w:id="536"/>
      <w:proofErr w:type="spellStart"/>
      <w:r>
        <w:t>Ohmann</w:t>
      </w:r>
      <w:proofErr w:type="spellEnd"/>
      <w:r>
        <w:t xml:space="preserve">, C., </w:t>
      </w:r>
      <w:proofErr w:type="spellStart"/>
      <w:r>
        <w:t>Banzi</w:t>
      </w:r>
      <w:proofErr w:type="spellEnd"/>
      <w:r>
        <w:t xml:space="preserve">, R., </w:t>
      </w:r>
      <w:proofErr w:type="spellStart"/>
      <w:r>
        <w:t>Canham</w:t>
      </w:r>
      <w:proofErr w:type="spellEnd"/>
      <w:r>
        <w:t xml:space="preserve">, S., Battaglia, S., </w:t>
      </w:r>
      <w:proofErr w:type="spellStart"/>
      <w:r>
        <w:t>Matei</w:t>
      </w:r>
      <w:proofErr w:type="spellEnd"/>
      <w:r>
        <w:t xml:space="preserve">, M., </w:t>
      </w:r>
      <w:proofErr w:type="spellStart"/>
      <w:r>
        <w:t>Ariyo</w:t>
      </w:r>
      <w:proofErr w:type="spellEnd"/>
      <w:r>
        <w:t xml:space="preserve">, C., Becnel, L., </w:t>
      </w:r>
      <w:proofErr w:type="spellStart"/>
      <w:r>
        <w:t>Bierer</w:t>
      </w:r>
      <w:proofErr w:type="spellEnd"/>
      <w:r>
        <w:t xml:space="preserve">, B., Bowers, S., </w:t>
      </w:r>
      <w:proofErr w:type="spellStart"/>
      <w:r>
        <w:t>Clivio</w:t>
      </w:r>
      <w:proofErr w:type="spellEnd"/>
      <w:r>
        <w:t xml:space="preserve">, L., Dias, M., </w:t>
      </w:r>
      <w:proofErr w:type="spellStart"/>
      <w:r>
        <w:t>Druml</w:t>
      </w:r>
      <w:proofErr w:type="spellEnd"/>
      <w:r>
        <w:t xml:space="preserve">, C., Faure, H., </w:t>
      </w:r>
      <w:proofErr w:type="spellStart"/>
      <w:r>
        <w:t>Fenner</w:t>
      </w:r>
      <w:proofErr w:type="spellEnd"/>
      <w:r>
        <w:t xml:space="preserve">, M., Galvez, J., </w:t>
      </w:r>
      <w:proofErr w:type="spellStart"/>
      <w:r>
        <w:t>Ghersi</w:t>
      </w:r>
      <w:proofErr w:type="spellEnd"/>
      <w:r>
        <w:t xml:space="preserve">, D., </w:t>
      </w:r>
      <w:proofErr w:type="spellStart"/>
      <w:r>
        <w:t>Gluud</w:t>
      </w:r>
      <w:proofErr w:type="spellEnd"/>
      <w:r>
        <w:t>, C., Groves, T., Houston, P., … Demotes-</w:t>
      </w:r>
      <w:proofErr w:type="spellStart"/>
      <w:r>
        <w:t>Mainard</w:t>
      </w:r>
      <w:proofErr w:type="spellEnd"/>
      <w:r>
        <w:t xml:space="preserve">, J. (2017). Sharing and reuse of individual participant data from clinical trials: Principles and recommendations. </w:t>
      </w:r>
      <w:r>
        <w:rPr>
          <w:i/>
          <w:iCs/>
        </w:rPr>
        <w:t>BMJ Open</w:t>
      </w:r>
      <w:r>
        <w:t xml:space="preserve">, </w:t>
      </w:r>
      <w:r>
        <w:rPr>
          <w:i/>
          <w:iCs/>
        </w:rPr>
        <w:t>7</w:t>
      </w:r>
      <w:r>
        <w:t xml:space="preserve">(12), e018647. </w:t>
      </w:r>
      <w:hyperlink r:id="rId27">
        <w:r w:rsidR="004B4BFD">
          <w:rPr>
            <w:rStyle w:val="Hyperlink"/>
          </w:rPr>
          <w:t>https://doi.org/10.1136/bmjopen-2017-018647</w:t>
        </w:r>
      </w:hyperlink>
    </w:p>
    <w:p w14:paraId="7AF56C56" w14:textId="77777777" w:rsidR="004B4BFD" w:rsidRDefault="00000000">
      <w:pPr>
        <w:pStyle w:val="Bibliography"/>
      </w:pPr>
      <w:bookmarkStart w:id="538" w:name="ref-peikert_etal21a"/>
      <w:bookmarkEnd w:id="537"/>
      <w:proofErr w:type="spellStart"/>
      <w:r>
        <w:t>Peikert</w:t>
      </w:r>
      <w:proofErr w:type="spellEnd"/>
      <w:r>
        <w:t xml:space="preserve">, A., van Lissa, C. J., &amp; </w:t>
      </w:r>
      <w:proofErr w:type="spellStart"/>
      <w:r>
        <w:t>Brandmaier</w:t>
      </w:r>
      <w:proofErr w:type="spellEnd"/>
      <w:r>
        <w:t xml:space="preserve">, A. M. (2021). Reproducible Research in R: A Tutorial on How to Do the Same Thing More Than Once. </w:t>
      </w:r>
      <w:r>
        <w:rPr>
          <w:i/>
          <w:iCs/>
        </w:rPr>
        <w:t>Psych</w:t>
      </w:r>
      <w:r>
        <w:t xml:space="preserve">, </w:t>
      </w:r>
      <w:r>
        <w:rPr>
          <w:i/>
          <w:iCs/>
        </w:rPr>
        <w:t>3</w:t>
      </w:r>
      <w:r>
        <w:t xml:space="preserve">(4, 4), 836–867. </w:t>
      </w:r>
      <w:hyperlink r:id="rId28">
        <w:r w:rsidR="004B4BFD">
          <w:rPr>
            <w:rStyle w:val="Hyperlink"/>
          </w:rPr>
          <w:t>https://doi.org/10.3390/psych3040053</w:t>
        </w:r>
      </w:hyperlink>
    </w:p>
    <w:p w14:paraId="344A2152" w14:textId="77777777" w:rsidR="004B4BFD" w:rsidRDefault="00000000">
      <w:pPr>
        <w:pStyle w:val="Bibliography"/>
      </w:pPr>
      <w:bookmarkStart w:id="539" w:name="ref-pfeiffer_etal24"/>
      <w:bookmarkEnd w:id="538"/>
      <w:r>
        <w:t xml:space="preserve">Pfeiffer, D., Thompson, A., </w:t>
      </w:r>
      <w:proofErr w:type="spellStart"/>
      <w:r>
        <w:t>Ciullo</w:t>
      </w:r>
      <w:proofErr w:type="spellEnd"/>
      <w:r>
        <w:t xml:space="preserve">, B., Hirsch, M. E., Amin, M. E., Ford, A., </w:t>
      </w:r>
      <w:proofErr w:type="spellStart"/>
      <w:r>
        <w:t>Riccardi</w:t>
      </w:r>
      <w:proofErr w:type="spellEnd"/>
      <w:r>
        <w:t xml:space="preserve">, J. S., &amp; Kearney, E. (2024, May 31). </w:t>
      </w:r>
      <w:r>
        <w:rPr>
          <w:i/>
          <w:iCs/>
        </w:rPr>
        <w:t>1-800-Help-Me-With-Open-Science-Stuff: A Qualitative Examination of Open Science Practices in Communication Sciences and Disorders</w:t>
      </w:r>
      <w:r>
        <w:t xml:space="preserve">. </w:t>
      </w:r>
      <w:hyperlink r:id="rId29">
        <w:r w:rsidR="004B4BFD">
          <w:rPr>
            <w:rStyle w:val="Hyperlink"/>
          </w:rPr>
          <w:t>https://doi.org/10.31219/osf.io/9kxa7</w:t>
        </w:r>
      </w:hyperlink>
    </w:p>
    <w:p w14:paraId="1AED06DB" w14:textId="77777777" w:rsidR="004B4BFD" w:rsidRDefault="00000000">
      <w:pPr>
        <w:pStyle w:val="Bibliography"/>
      </w:pPr>
      <w:bookmarkStart w:id="540" w:name="ref-piwowar_etal07"/>
      <w:bookmarkEnd w:id="539"/>
      <w:r>
        <w:t xml:space="preserve">Piwowar, H. A., Day, R. S., &amp; </w:t>
      </w:r>
      <w:proofErr w:type="spellStart"/>
      <w:r>
        <w:t>Fridsma</w:t>
      </w:r>
      <w:proofErr w:type="spellEnd"/>
      <w:r>
        <w:t xml:space="preserve">, D. B. (2007). Sharing Detailed Research Data Is Associated with Increased Citation Rate. </w:t>
      </w:r>
      <w:r>
        <w:rPr>
          <w:i/>
          <w:iCs/>
        </w:rPr>
        <w:t>PLOS ONE</w:t>
      </w:r>
      <w:r>
        <w:t xml:space="preserve">, </w:t>
      </w:r>
      <w:r>
        <w:rPr>
          <w:i/>
          <w:iCs/>
        </w:rPr>
        <w:t>2</w:t>
      </w:r>
      <w:r>
        <w:t xml:space="preserve">(3), e308. </w:t>
      </w:r>
      <w:hyperlink r:id="rId30">
        <w:r w:rsidR="004B4BFD">
          <w:rPr>
            <w:rStyle w:val="Hyperlink"/>
          </w:rPr>
          <w:t>https://doi.org/10.1371/journal.pone.0000308</w:t>
        </w:r>
      </w:hyperlink>
    </w:p>
    <w:p w14:paraId="122CBEA7" w14:textId="77777777" w:rsidR="004B4BFD" w:rsidRDefault="00000000">
      <w:pPr>
        <w:pStyle w:val="Bibliography"/>
      </w:pPr>
      <w:bookmarkStart w:id="541" w:name="ref-piwowar_vision13"/>
      <w:bookmarkEnd w:id="540"/>
      <w:r>
        <w:t xml:space="preserve">Piwowar, H. A., &amp; Vision, T. J. (2013). Data reuse and the open data citation advantage. </w:t>
      </w:r>
      <w:proofErr w:type="spellStart"/>
      <w:r>
        <w:rPr>
          <w:i/>
          <w:iCs/>
        </w:rPr>
        <w:t>PeerJ</w:t>
      </w:r>
      <w:proofErr w:type="spellEnd"/>
      <w:r>
        <w:t xml:space="preserve">, </w:t>
      </w:r>
      <w:r>
        <w:rPr>
          <w:i/>
          <w:iCs/>
        </w:rPr>
        <w:t>1</w:t>
      </w:r>
      <w:r>
        <w:t xml:space="preserve">, e175. </w:t>
      </w:r>
      <w:hyperlink r:id="rId31">
        <w:r w:rsidR="004B4BFD">
          <w:rPr>
            <w:rStyle w:val="Hyperlink"/>
          </w:rPr>
          <w:t>https://doi.org/10.7717/peerj.175</w:t>
        </w:r>
      </w:hyperlink>
    </w:p>
    <w:p w14:paraId="599ABDE5" w14:textId="77777777" w:rsidR="004B4BFD" w:rsidRDefault="00000000">
      <w:pPr>
        <w:pStyle w:val="Bibliography"/>
      </w:pPr>
      <w:bookmarkStart w:id="542" w:name="ref-quintana20"/>
      <w:bookmarkEnd w:id="541"/>
      <w:proofErr w:type="spellStart"/>
      <w:r>
        <w:lastRenderedPageBreak/>
        <w:t>Quintana</w:t>
      </w:r>
      <w:proofErr w:type="spellEnd"/>
      <w:r>
        <w:t xml:space="preserve">, D. S. (2020). A synthetic dataset primer for the </w:t>
      </w:r>
      <w:proofErr w:type="spellStart"/>
      <w:r>
        <w:t>biobehavioural</w:t>
      </w:r>
      <w:proofErr w:type="spellEnd"/>
      <w:r>
        <w:t xml:space="preserve"> sciences to promote reproducibility and hypothesis generation. </w:t>
      </w:r>
      <w:proofErr w:type="spellStart"/>
      <w:r>
        <w:rPr>
          <w:i/>
          <w:iCs/>
        </w:rPr>
        <w:t>eLife</w:t>
      </w:r>
      <w:proofErr w:type="spellEnd"/>
      <w:r>
        <w:t xml:space="preserve">, </w:t>
      </w:r>
      <w:r>
        <w:rPr>
          <w:i/>
          <w:iCs/>
        </w:rPr>
        <w:t>9</w:t>
      </w:r>
      <w:r>
        <w:t xml:space="preserve">, 1–12. </w:t>
      </w:r>
      <w:hyperlink r:id="rId32">
        <w:r w:rsidR="004B4BFD">
          <w:rPr>
            <w:rStyle w:val="Hyperlink"/>
          </w:rPr>
          <w:t>https://doi.org/10.7554/eLife.53275</w:t>
        </w:r>
      </w:hyperlink>
    </w:p>
    <w:p w14:paraId="2073E0FF" w14:textId="77777777" w:rsidR="004B4BFD" w:rsidRDefault="00000000">
      <w:pPr>
        <w:pStyle w:val="Bibliography"/>
      </w:pPr>
      <w:bookmarkStart w:id="543" w:name="ref-rcoreteam22"/>
      <w:bookmarkEnd w:id="542"/>
      <w:r>
        <w:t xml:space="preserve">R Core Team. (2022). </w:t>
      </w:r>
      <w:r>
        <w:rPr>
          <w:i/>
          <w:iCs/>
        </w:rPr>
        <w:t>R: A language and environment for statistical computing</w:t>
      </w:r>
      <w:r>
        <w:t xml:space="preserve">. R Foundation for Statistical Computing. </w:t>
      </w:r>
      <w:hyperlink r:id="rId33">
        <w:r w:rsidR="004B4BFD">
          <w:rPr>
            <w:rStyle w:val="Hyperlink"/>
          </w:rPr>
          <w:t>https://www.R-project.org/</w:t>
        </w:r>
      </w:hyperlink>
    </w:p>
    <w:p w14:paraId="188B5235" w14:textId="77777777" w:rsidR="004B4BFD" w:rsidRDefault="00000000">
      <w:pPr>
        <w:pStyle w:val="Bibliography"/>
      </w:pPr>
      <w:bookmarkStart w:id="544" w:name="ref-rocher_etal19"/>
      <w:bookmarkEnd w:id="543"/>
      <w:r>
        <w:t xml:space="preserve">Rocher, L., </w:t>
      </w:r>
      <w:proofErr w:type="spellStart"/>
      <w:r>
        <w:t>Hendrickx</w:t>
      </w:r>
      <w:proofErr w:type="spellEnd"/>
      <w:r>
        <w:t xml:space="preserve">, J. M., &amp; de </w:t>
      </w:r>
      <w:proofErr w:type="spellStart"/>
      <w:r>
        <w:t>Montjoye</w:t>
      </w:r>
      <w:proofErr w:type="spellEnd"/>
      <w:r>
        <w:t xml:space="preserve">, Y.-A. (2019). Estimating the success of re-identifications in incomplete datasets using generative models. </w:t>
      </w:r>
      <w:r>
        <w:rPr>
          <w:i/>
          <w:iCs/>
        </w:rPr>
        <w:t>Nature Communications</w:t>
      </w:r>
      <w:r>
        <w:t xml:space="preserve">, </w:t>
      </w:r>
      <w:r>
        <w:rPr>
          <w:i/>
          <w:iCs/>
        </w:rPr>
        <w:t>10</w:t>
      </w:r>
      <w:r>
        <w:t xml:space="preserve">(1), 3069. </w:t>
      </w:r>
      <w:hyperlink r:id="rId34">
        <w:r w:rsidR="004B4BFD">
          <w:rPr>
            <w:rStyle w:val="Hyperlink"/>
          </w:rPr>
          <w:t>https://doi.org/10.1038/s41467-019-10933-3</w:t>
        </w:r>
      </w:hyperlink>
    </w:p>
    <w:p w14:paraId="33DD7E3E" w14:textId="77777777" w:rsidR="004B4BFD" w:rsidRDefault="00000000">
      <w:pPr>
        <w:pStyle w:val="Bibliography"/>
      </w:pPr>
      <w:bookmarkStart w:id="545" w:name="ref-rubin93"/>
      <w:bookmarkEnd w:id="544"/>
      <w:r>
        <w:t xml:space="preserve">Rubin, D. B. (1993). Statistical disclosure limitation. </w:t>
      </w:r>
      <w:r>
        <w:rPr>
          <w:i/>
          <w:iCs/>
        </w:rPr>
        <w:t>Journal of Official Statistics</w:t>
      </w:r>
      <w:r>
        <w:t xml:space="preserve">, </w:t>
      </w:r>
      <w:r>
        <w:rPr>
          <w:i/>
          <w:iCs/>
        </w:rPr>
        <w:t>9</w:t>
      </w:r>
      <w:r>
        <w:t>, 462–468.</w:t>
      </w:r>
    </w:p>
    <w:p w14:paraId="5340D2D6" w14:textId="77777777" w:rsidR="004B4BFD" w:rsidRDefault="00000000">
      <w:pPr>
        <w:pStyle w:val="Bibliography"/>
      </w:pPr>
      <w:bookmarkStart w:id="546" w:name="ref-soulemd_etal16"/>
      <w:bookmarkEnd w:id="545"/>
      <w:r>
        <w:t xml:space="preserve">Soule MD, M. C., Beale BA, E. E., Suarez MD, L., Beach MD, S. R., </w:t>
      </w:r>
      <w:proofErr w:type="spellStart"/>
      <w:r>
        <w:t>Mastromauro</w:t>
      </w:r>
      <w:proofErr w:type="spellEnd"/>
      <w:r>
        <w:t xml:space="preserve"> MSW, L., Carol A., </w:t>
      </w:r>
      <w:proofErr w:type="spellStart"/>
      <w:r>
        <w:t>Celano</w:t>
      </w:r>
      <w:proofErr w:type="spellEnd"/>
      <w:r>
        <w:t xml:space="preserve"> MD, C. M., Moore BA, S. V., &amp; Huffman MD, J. C. (2016). Understanding motivations to participate in an observational research study: Why do patients enroll? </w:t>
      </w:r>
      <w:r>
        <w:rPr>
          <w:i/>
          <w:iCs/>
        </w:rPr>
        <w:t>Social Work in Health Care</w:t>
      </w:r>
      <w:r>
        <w:t xml:space="preserve">, </w:t>
      </w:r>
      <w:r>
        <w:rPr>
          <w:i/>
          <w:iCs/>
        </w:rPr>
        <w:t>55</w:t>
      </w:r>
      <w:r>
        <w:t xml:space="preserve">(3), 231–246. </w:t>
      </w:r>
      <w:hyperlink r:id="rId35">
        <w:r w:rsidR="004B4BFD">
          <w:rPr>
            <w:rStyle w:val="Hyperlink"/>
          </w:rPr>
          <w:t>https://doi.org/10.1080/00981389.2015.1114064</w:t>
        </w:r>
      </w:hyperlink>
    </w:p>
    <w:p w14:paraId="78E52C10" w14:textId="77777777" w:rsidR="004B4BFD" w:rsidRDefault="00000000">
      <w:pPr>
        <w:pStyle w:val="Bibliography"/>
      </w:pPr>
      <w:bookmarkStart w:id="547" w:name="ref-stasinopoulos_rigby07"/>
      <w:bookmarkEnd w:id="546"/>
      <w:r>
        <w:t xml:space="preserve">Stasinopoulos, D. M., &amp; Rigby, R. A. (2007). Generalized additive models for location scale and shape (GAMLSS) in R. </w:t>
      </w:r>
      <w:r>
        <w:rPr>
          <w:i/>
          <w:iCs/>
        </w:rPr>
        <w:t>Journal of Statistical Software</w:t>
      </w:r>
      <w:r>
        <w:t xml:space="preserve">, </w:t>
      </w:r>
      <w:r>
        <w:rPr>
          <w:i/>
          <w:iCs/>
        </w:rPr>
        <w:t>23</w:t>
      </w:r>
      <w:r>
        <w:t>(7), 1–46.</w:t>
      </w:r>
    </w:p>
    <w:p w14:paraId="0AD8573B" w14:textId="77777777" w:rsidR="004B4BFD" w:rsidRDefault="00000000">
      <w:pPr>
        <w:pStyle w:val="Bibliography"/>
      </w:pPr>
      <w:bookmarkStart w:id="548" w:name="ref-tedersoo_etal21"/>
      <w:bookmarkEnd w:id="547"/>
      <w:proofErr w:type="spellStart"/>
      <w:r>
        <w:t>Tedersoo</w:t>
      </w:r>
      <w:proofErr w:type="spellEnd"/>
      <w:r>
        <w:t xml:space="preserve">, L., </w:t>
      </w:r>
      <w:proofErr w:type="spellStart"/>
      <w:r>
        <w:t>Küngas</w:t>
      </w:r>
      <w:proofErr w:type="spellEnd"/>
      <w:r>
        <w:t xml:space="preserve">, R., </w:t>
      </w:r>
      <w:proofErr w:type="spellStart"/>
      <w:r>
        <w:t>Oras</w:t>
      </w:r>
      <w:proofErr w:type="spellEnd"/>
      <w:r>
        <w:t xml:space="preserve">, E., </w:t>
      </w:r>
      <w:proofErr w:type="spellStart"/>
      <w:r>
        <w:t>Köster</w:t>
      </w:r>
      <w:proofErr w:type="spellEnd"/>
      <w:r>
        <w:t xml:space="preserve">, K., </w:t>
      </w:r>
      <w:proofErr w:type="spellStart"/>
      <w:r>
        <w:t>Eenmaa</w:t>
      </w:r>
      <w:proofErr w:type="spellEnd"/>
      <w:r>
        <w:t xml:space="preserve">, H., </w:t>
      </w:r>
      <w:proofErr w:type="spellStart"/>
      <w:r>
        <w:t>Leijen</w:t>
      </w:r>
      <w:proofErr w:type="spellEnd"/>
      <w:r>
        <w:t xml:space="preserve">, Ä., </w:t>
      </w:r>
      <w:proofErr w:type="spellStart"/>
      <w:r>
        <w:t>Pedaste</w:t>
      </w:r>
      <w:proofErr w:type="spellEnd"/>
      <w:r>
        <w:t xml:space="preserve">, M., Raju, M., </w:t>
      </w:r>
      <w:proofErr w:type="spellStart"/>
      <w:r>
        <w:t>Astapova</w:t>
      </w:r>
      <w:proofErr w:type="spellEnd"/>
      <w:r>
        <w:t xml:space="preserve">, A., </w:t>
      </w:r>
      <w:proofErr w:type="spellStart"/>
      <w:r>
        <w:t>Lukner</w:t>
      </w:r>
      <w:proofErr w:type="spellEnd"/>
      <w:r>
        <w:t xml:space="preserve">, H., </w:t>
      </w:r>
      <w:proofErr w:type="spellStart"/>
      <w:r>
        <w:t>Kogermann</w:t>
      </w:r>
      <w:proofErr w:type="spellEnd"/>
      <w:r>
        <w:t xml:space="preserve">, K., &amp; Sepp, T. (2021). Data sharing practices and data availability upon request differ across scientific disciplines. </w:t>
      </w:r>
      <w:r>
        <w:rPr>
          <w:i/>
          <w:iCs/>
        </w:rPr>
        <w:t>Scientific Data</w:t>
      </w:r>
      <w:r>
        <w:t xml:space="preserve">, </w:t>
      </w:r>
      <w:r>
        <w:rPr>
          <w:i/>
          <w:iCs/>
        </w:rPr>
        <w:t>8</w:t>
      </w:r>
      <w:r>
        <w:t xml:space="preserve">(1), 192. </w:t>
      </w:r>
      <w:hyperlink r:id="rId36">
        <w:r w:rsidR="004B4BFD">
          <w:rPr>
            <w:rStyle w:val="Hyperlink"/>
          </w:rPr>
          <w:t>https://doi.org/10.1038/s41597-021-00981-0</w:t>
        </w:r>
      </w:hyperlink>
    </w:p>
    <w:p w14:paraId="289717D3" w14:textId="77777777" w:rsidR="004B4BFD" w:rsidRDefault="00000000">
      <w:pPr>
        <w:pStyle w:val="Bibliography"/>
      </w:pPr>
      <w:bookmarkStart w:id="549" w:name="ref-thompson_etal23"/>
      <w:bookmarkEnd w:id="548"/>
      <w:r>
        <w:lastRenderedPageBreak/>
        <w:t xml:space="preserve">Thompson, A., Hirsch, M. E., Lansford, K. L., &amp; Kim, Y. (2023). Vowel Acoustics as Predictors of Speech Intelligibility in Dysarthria. </w:t>
      </w:r>
      <w:r>
        <w:rPr>
          <w:i/>
          <w:iCs/>
        </w:rPr>
        <w:t>Journal of Speech, Language, and Hearing Research</w:t>
      </w:r>
      <w:r>
        <w:t xml:space="preserve">, </w:t>
      </w:r>
      <w:r>
        <w:rPr>
          <w:i/>
          <w:iCs/>
        </w:rPr>
        <w:t>66</w:t>
      </w:r>
      <w:r>
        <w:t xml:space="preserve">, 3100–3114. </w:t>
      </w:r>
      <w:hyperlink r:id="rId37">
        <w:r w:rsidR="004B4BFD">
          <w:rPr>
            <w:rStyle w:val="Hyperlink"/>
          </w:rPr>
          <w:t>https://doi.org/10.1044/2022_JSLHR-22-00287</w:t>
        </w:r>
      </w:hyperlink>
    </w:p>
    <w:p w14:paraId="4779C5A1" w14:textId="77777777" w:rsidR="004B4BFD" w:rsidRDefault="00000000">
      <w:pPr>
        <w:pStyle w:val="Bibliography"/>
      </w:pPr>
      <w:bookmarkStart w:id="550" w:name="ref-vazire_holcombe22"/>
      <w:bookmarkEnd w:id="549"/>
      <w:proofErr w:type="spellStart"/>
      <w:r>
        <w:t>Vazire</w:t>
      </w:r>
      <w:proofErr w:type="spellEnd"/>
      <w:r>
        <w:t xml:space="preserve">, S., &amp; Holcombe, A. O. (2022). Where Are the Self-Correcting Mechanisms in Science? </w:t>
      </w:r>
      <w:r>
        <w:rPr>
          <w:i/>
          <w:iCs/>
        </w:rPr>
        <w:t>Review of General Psychology</w:t>
      </w:r>
      <w:r>
        <w:t xml:space="preserve">, </w:t>
      </w:r>
      <w:r>
        <w:rPr>
          <w:i/>
          <w:iCs/>
        </w:rPr>
        <w:t>26</w:t>
      </w:r>
      <w:r>
        <w:t xml:space="preserve">(2), 212–223. </w:t>
      </w:r>
      <w:hyperlink r:id="rId38">
        <w:r w:rsidR="004B4BFD">
          <w:rPr>
            <w:rStyle w:val="Hyperlink"/>
          </w:rPr>
          <w:t>https://doi.org/10.1177/10892680211033912</w:t>
        </w:r>
      </w:hyperlink>
    </w:p>
    <w:p w14:paraId="259F925F" w14:textId="77777777" w:rsidR="004B4BFD" w:rsidRDefault="00000000">
      <w:pPr>
        <w:pStyle w:val="Bibliography"/>
      </w:pPr>
      <w:bookmarkStart w:id="551" w:name="ref-watson_etal23"/>
      <w:bookmarkEnd w:id="550"/>
      <w:r>
        <w:t xml:space="preserve">Watson, H., </w:t>
      </w:r>
      <w:proofErr w:type="spellStart"/>
      <w:r>
        <w:t>Gallifant</w:t>
      </w:r>
      <w:proofErr w:type="spellEnd"/>
      <w:r>
        <w:t xml:space="preserve">, J., Lai, Y., </w:t>
      </w:r>
      <w:proofErr w:type="spellStart"/>
      <w:r>
        <w:t>Radunsky</w:t>
      </w:r>
      <w:proofErr w:type="spellEnd"/>
      <w:r>
        <w:t xml:space="preserve">, A. P., Villanueva, C., Martinez, N., </w:t>
      </w:r>
      <w:proofErr w:type="spellStart"/>
      <w:r>
        <w:t>Gichoya</w:t>
      </w:r>
      <w:proofErr w:type="spellEnd"/>
      <w:r>
        <w:t xml:space="preserve">, J., Huynh, U. K., &amp; </w:t>
      </w:r>
      <w:proofErr w:type="spellStart"/>
      <w:r>
        <w:t>Celi</w:t>
      </w:r>
      <w:proofErr w:type="spellEnd"/>
      <w:r>
        <w:t xml:space="preserve">, L. A. (2023). Delivering on NIH data sharing requirements: Avoiding Open Data in Appearance Only. </w:t>
      </w:r>
      <w:r>
        <w:rPr>
          <w:i/>
          <w:iCs/>
        </w:rPr>
        <w:t>BMJ Health &amp; Care Informatics</w:t>
      </w:r>
      <w:r>
        <w:t xml:space="preserve">, </w:t>
      </w:r>
      <w:r>
        <w:rPr>
          <w:i/>
          <w:iCs/>
        </w:rPr>
        <w:t>30</w:t>
      </w:r>
      <w:r>
        <w:t xml:space="preserve">(1), e100771. </w:t>
      </w:r>
      <w:hyperlink r:id="rId39">
        <w:r w:rsidR="004B4BFD">
          <w:rPr>
            <w:rStyle w:val="Hyperlink"/>
          </w:rPr>
          <w:t>https://doi.org/10.1136/bmjhci-2023-100771</w:t>
        </w:r>
      </w:hyperlink>
    </w:p>
    <w:p w14:paraId="75BF1B07" w14:textId="77777777" w:rsidR="004B4BFD" w:rsidRDefault="00000000">
      <w:pPr>
        <w:pStyle w:val="Bibliography"/>
      </w:pPr>
      <w:bookmarkStart w:id="552" w:name="ref-wickham_etal19"/>
      <w:bookmarkEnd w:id="551"/>
      <w:r>
        <w:t xml:space="preserve">Wickham, H., </w:t>
      </w:r>
      <w:proofErr w:type="spellStart"/>
      <w:r>
        <w:t>Averick</w:t>
      </w:r>
      <w:proofErr w:type="spellEnd"/>
      <w:r>
        <w:t xml:space="preserve">, M., Bryan, J., Chang, W., McGowan, L. D., François, R., </w:t>
      </w:r>
      <w:proofErr w:type="spellStart"/>
      <w:r>
        <w:t>Grolemund</w:t>
      </w:r>
      <w:proofErr w:type="spellEnd"/>
      <w:r>
        <w:t xml:space="preserve">, G., Hayes, A., Henry, L., Hester, J., Kuhn, M., Pedersen, T. L., Miller, E., Bache, S. M., Müller, K., </w:t>
      </w:r>
      <w:proofErr w:type="spellStart"/>
      <w:r>
        <w:t>Ooms</w:t>
      </w:r>
      <w:proofErr w:type="spellEnd"/>
      <w:r>
        <w:t xml:space="preserve">, J., Robinson, D., Seidel, D. P., </w:t>
      </w:r>
      <w:proofErr w:type="spellStart"/>
      <w:r>
        <w:t>Spinu</w:t>
      </w:r>
      <w:proofErr w:type="spellEnd"/>
      <w:r>
        <w:t xml:space="preserve">, V., … </w:t>
      </w:r>
      <w:proofErr w:type="spellStart"/>
      <w:r>
        <w:t>Yutani</w:t>
      </w:r>
      <w:proofErr w:type="spellEnd"/>
      <w:r>
        <w:t xml:space="preserve">, H. (2019). Welcome to the </w:t>
      </w:r>
      <w:proofErr w:type="spellStart"/>
      <w:r>
        <w:t>Tidyverse</w:t>
      </w:r>
      <w:proofErr w:type="spellEnd"/>
      <w:r>
        <w:t xml:space="preserve">. </w:t>
      </w:r>
      <w:r>
        <w:rPr>
          <w:i/>
          <w:iCs/>
        </w:rPr>
        <w:t xml:space="preserve">Journal of </w:t>
      </w:r>
      <w:proofErr w:type="gramStart"/>
      <w:r>
        <w:rPr>
          <w:i/>
          <w:iCs/>
        </w:rPr>
        <w:t>Open Source</w:t>
      </w:r>
      <w:proofErr w:type="gramEnd"/>
      <w:r>
        <w:rPr>
          <w:i/>
          <w:iCs/>
        </w:rPr>
        <w:t xml:space="preserve"> Software</w:t>
      </w:r>
      <w:r>
        <w:t xml:space="preserve">, </w:t>
      </w:r>
      <w:r>
        <w:rPr>
          <w:i/>
          <w:iCs/>
        </w:rPr>
        <w:t>4</w:t>
      </w:r>
      <w:r>
        <w:t xml:space="preserve">(43), 1686. </w:t>
      </w:r>
      <w:hyperlink r:id="rId40">
        <w:r w:rsidR="004B4BFD">
          <w:rPr>
            <w:rStyle w:val="Hyperlink"/>
          </w:rPr>
          <w:t>https://doi.org/10.21105/joss.01686</w:t>
        </w:r>
      </w:hyperlink>
    </w:p>
    <w:p w14:paraId="3F7CD78D" w14:textId="77777777" w:rsidR="004B4BFD" w:rsidRDefault="00000000">
      <w:pPr>
        <w:pStyle w:val="Bibliography"/>
      </w:pPr>
      <w:bookmarkStart w:id="553" w:name="ref-wilkinson_etal16"/>
      <w:bookmarkEnd w:id="552"/>
      <w:r>
        <w:t xml:space="preserve">Wilkinson, M. D., Dumontier, M., </w:t>
      </w:r>
      <w:proofErr w:type="spellStart"/>
      <w:r>
        <w:t>Aalbersberg</w:t>
      </w:r>
      <w:proofErr w:type="spellEnd"/>
      <w:r>
        <w:t xml:space="preserve">, </w:t>
      </w:r>
      <w:proofErr w:type="spellStart"/>
      <w:r>
        <w:t>Ij</w:t>
      </w:r>
      <w:proofErr w:type="spellEnd"/>
      <w:r>
        <w:t xml:space="preserve">. J., Appleton, G., Axton, M., </w:t>
      </w:r>
      <w:proofErr w:type="spellStart"/>
      <w:r>
        <w:t>Baak</w:t>
      </w:r>
      <w:proofErr w:type="spellEnd"/>
      <w:r>
        <w:t xml:space="preserve">, A., Blomberg, N., </w:t>
      </w:r>
      <w:proofErr w:type="spellStart"/>
      <w:r>
        <w:t>Boiten</w:t>
      </w:r>
      <w:proofErr w:type="spellEnd"/>
      <w:r>
        <w:t xml:space="preserve">, J.-W., da Silva Santos, L. B., </w:t>
      </w:r>
      <w:proofErr w:type="spellStart"/>
      <w:r>
        <w:t>Bourne</w:t>
      </w:r>
      <w:proofErr w:type="spellEnd"/>
      <w:r>
        <w:t xml:space="preserve">, P. E., </w:t>
      </w:r>
      <w:proofErr w:type="spellStart"/>
      <w:r>
        <w:t>Bouwman</w:t>
      </w:r>
      <w:proofErr w:type="spellEnd"/>
      <w:r>
        <w:t xml:space="preserve">, J., Brookes, A. J., Clark, T., </w:t>
      </w:r>
      <w:proofErr w:type="spellStart"/>
      <w:r>
        <w:t>Crosas</w:t>
      </w:r>
      <w:proofErr w:type="spellEnd"/>
      <w:r>
        <w:t xml:space="preserve">, M., </w:t>
      </w:r>
      <w:proofErr w:type="spellStart"/>
      <w:r>
        <w:t>Dillo</w:t>
      </w:r>
      <w:proofErr w:type="spellEnd"/>
      <w:r>
        <w:t xml:space="preserve">, I., </w:t>
      </w:r>
      <w:proofErr w:type="spellStart"/>
      <w:r>
        <w:t>Dumon</w:t>
      </w:r>
      <w:proofErr w:type="spellEnd"/>
      <w:r>
        <w:t xml:space="preserve">, O., Edmunds, S., </w:t>
      </w:r>
      <w:proofErr w:type="spellStart"/>
      <w:r>
        <w:t>Evelo</w:t>
      </w:r>
      <w:proofErr w:type="spellEnd"/>
      <w:r>
        <w:t xml:space="preserve">, C. T., </w:t>
      </w:r>
      <w:proofErr w:type="spellStart"/>
      <w:r>
        <w:t>Finkers</w:t>
      </w:r>
      <w:proofErr w:type="spellEnd"/>
      <w:r>
        <w:t xml:space="preserve">, R., … Mons, B. (2016). The FAIR Guiding Principles for scientific data management and stewardship. </w:t>
      </w:r>
      <w:r>
        <w:rPr>
          <w:i/>
          <w:iCs/>
        </w:rPr>
        <w:t>Scientific Data</w:t>
      </w:r>
      <w:r>
        <w:t xml:space="preserve">, </w:t>
      </w:r>
      <w:r>
        <w:rPr>
          <w:i/>
          <w:iCs/>
        </w:rPr>
        <w:t>3</w:t>
      </w:r>
      <w:r>
        <w:t xml:space="preserve">(1), 160018. </w:t>
      </w:r>
      <w:hyperlink r:id="rId41">
        <w:r w:rsidR="004B4BFD">
          <w:rPr>
            <w:rStyle w:val="Hyperlink"/>
          </w:rPr>
          <w:t>https://doi.org/10.1038/sdata.2016.18</w:t>
        </w:r>
      </w:hyperlink>
    </w:p>
    <w:p w14:paraId="33660760" w14:textId="77777777" w:rsidR="004B4BFD" w:rsidRDefault="00000000">
      <w:pPr>
        <w:pStyle w:val="Bibliography"/>
      </w:pPr>
      <w:bookmarkStart w:id="554" w:name="ref-yu_romero24"/>
      <w:bookmarkEnd w:id="553"/>
      <w:r>
        <w:lastRenderedPageBreak/>
        <w:t xml:space="preserve">Yu, Y., &amp; Romero, D. M. (2024). Does the use of unusual combinations of datasets contribute to greater scientific impact? </w:t>
      </w:r>
      <w:r>
        <w:rPr>
          <w:i/>
          <w:iCs/>
        </w:rPr>
        <w:t>Proceedings of the National Academy of Sciences</w:t>
      </w:r>
      <w:r>
        <w:t xml:space="preserve">, </w:t>
      </w:r>
      <w:r>
        <w:rPr>
          <w:i/>
          <w:iCs/>
        </w:rPr>
        <w:t>121</w:t>
      </w:r>
      <w:r>
        <w:t xml:space="preserve">(41), e2402802121. </w:t>
      </w:r>
      <w:hyperlink r:id="rId42">
        <w:r w:rsidR="004B4BFD">
          <w:rPr>
            <w:rStyle w:val="Hyperlink"/>
          </w:rPr>
          <w:t>https://doi.org/10.1073/pnas.2402802121</w:t>
        </w:r>
      </w:hyperlink>
    </w:p>
    <w:bookmarkEnd w:id="517"/>
    <w:bookmarkEnd w:id="554"/>
    <w:p w14:paraId="6C35CED4" w14:textId="77777777" w:rsidR="004B4BFD" w:rsidRDefault="00000000">
      <w:r>
        <w:br w:type="page"/>
      </w:r>
    </w:p>
    <w:p w14:paraId="674C9CDD" w14:textId="77777777" w:rsidR="004B4BFD" w:rsidRDefault="00000000">
      <w:pPr>
        <w:pStyle w:val="Heading1"/>
      </w:pPr>
      <w:bookmarkStart w:id="555" w:name="table-and-figure-captions"/>
      <w:bookmarkEnd w:id="515"/>
      <w:r>
        <w:lastRenderedPageBreak/>
        <w:t>Table and Figure Captions</w:t>
      </w:r>
    </w:p>
    <w:bookmarkEnd w:id="555"/>
    <w:p w14:paraId="165161EF" w14:textId="77777777" w:rsidR="00694EB8" w:rsidRPr="00694EB8" w:rsidRDefault="00694EB8" w:rsidP="00694EB8">
      <w:pPr>
        <w:pStyle w:val="noIndentParagraph"/>
      </w:pPr>
      <w:r w:rsidRPr="00694EB8">
        <w:t>Table 1: Description of types of data.</w:t>
      </w:r>
    </w:p>
    <w:p w14:paraId="4B26C8DE" w14:textId="77777777" w:rsidR="00694EB8" w:rsidRPr="00694EB8" w:rsidRDefault="00694EB8" w:rsidP="00694EB8">
      <w:pPr>
        <w:pStyle w:val="noIndentParagraph"/>
      </w:pPr>
    </w:p>
    <w:p w14:paraId="29F4CB96" w14:textId="77777777" w:rsidR="00694EB8" w:rsidRPr="00694EB8" w:rsidRDefault="00694EB8" w:rsidP="00694EB8">
      <w:pPr>
        <w:pStyle w:val="noIndentParagraph"/>
      </w:pPr>
      <w:r w:rsidRPr="00694EB8">
        <w:t>Table 2: Characteristics of included studies by ASHA domain.</w:t>
      </w:r>
    </w:p>
    <w:p w14:paraId="2F32F24A" w14:textId="77777777" w:rsidR="00694EB8" w:rsidRPr="00694EB8" w:rsidRDefault="00694EB8" w:rsidP="00694EB8">
      <w:pPr>
        <w:pStyle w:val="noIndentParagraph"/>
      </w:pPr>
    </w:p>
    <w:p w14:paraId="5085CE95" w14:textId="77777777" w:rsidR="00694EB8" w:rsidRPr="00694EB8" w:rsidRDefault="00694EB8" w:rsidP="00694EB8">
      <w:pPr>
        <w:pStyle w:val="noIndentParagraph"/>
      </w:pPr>
      <w:r w:rsidRPr="00694EB8">
        <w:t>Table 3: Effect size measures and interpretation by statistical test.</w:t>
      </w:r>
    </w:p>
    <w:p w14:paraId="385311D5" w14:textId="77777777" w:rsidR="00694EB8" w:rsidRPr="00694EB8" w:rsidRDefault="00694EB8" w:rsidP="00694EB8">
      <w:pPr>
        <w:pStyle w:val="noIndentParagraph"/>
      </w:pPr>
    </w:p>
    <w:p w14:paraId="65DFDAD7" w14:textId="77777777" w:rsidR="00694EB8" w:rsidRPr="00694EB8" w:rsidRDefault="00694EB8" w:rsidP="00694EB8">
      <w:pPr>
        <w:pStyle w:val="noIndentParagraph"/>
      </w:pPr>
      <w:r w:rsidRPr="00694EB8">
        <w:t>Figure 1. Visualization of original and synthetic data for swallowing, articulation, fluency, voice, hearing, and communication modality domains.</w:t>
      </w:r>
    </w:p>
    <w:p w14:paraId="57DB485D" w14:textId="77777777" w:rsidR="00694EB8" w:rsidRPr="00694EB8" w:rsidRDefault="00694EB8" w:rsidP="00694EB8">
      <w:pPr>
        <w:pStyle w:val="noIndentParagraph"/>
      </w:pPr>
    </w:p>
    <w:p w14:paraId="127404F5" w14:textId="77777777" w:rsidR="00694EB8" w:rsidRPr="00694EB8" w:rsidRDefault="00694EB8" w:rsidP="00694EB8">
      <w:pPr>
        <w:pStyle w:val="noIndentParagraph"/>
      </w:pPr>
      <w:r w:rsidRPr="00694EB8">
        <w:t>Figure 2. Visualization of original and synthetic data for language, cognition, and social communication domains.</w:t>
      </w:r>
    </w:p>
    <w:p w14:paraId="07EEF76F" w14:textId="77777777" w:rsidR="00694EB8" w:rsidRPr="00694EB8" w:rsidRDefault="00694EB8" w:rsidP="00694EB8">
      <w:pPr>
        <w:pStyle w:val="noIndentParagraph"/>
      </w:pPr>
      <w:r w:rsidRPr="00694EB8">
        <w:rPr>
          <w:i/>
          <w:iCs/>
        </w:rPr>
        <w:t>Caption</w:t>
      </w:r>
      <w:r w:rsidRPr="00694EB8">
        <w:t>: Panel A displays the distribution of vowel space area and panel B displays the distribution of speech intelligibility.</w:t>
      </w:r>
    </w:p>
    <w:p w14:paraId="75971B49" w14:textId="77777777" w:rsidR="00694EB8" w:rsidRPr="00694EB8" w:rsidRDefault="00694EB8" w:rsidP="00694EB8">
      <w:pPr>
        <w:pStyle w:val="noIndentParagraph"/>
      </w:pPr>
    </w:p>
    <w:p w14:paraId="40FEC80A" w14:textId="77777777" w:rsidR="00694EB8" w:rsidRPr="00694EB8" w:rsidRDefault="00694EB8" w:rsidP="00694EB8">
      <w:pPr>
        <w:pStyle w:val="noIndentParagraph"/>
      </w:pPr>
      <w:r w:rsidRPr="00694EB8">
        <w:t>Supplemental Table 1: Stability of synthetic datasets across ASHA domains.</w:t>
      </w:r>
    </w:p>
    <w:p w14:paraId="094CFF87" w14:textId="77777777" w:rsidR="00694EB8" w:rsidRPr="00694EB8" w:rsidRDefault="00694EB8" w:rsidP="00694EB8">
      <w:pPr>
        <w:pStyle w:val="noIndentParagraph"/>
      </w:pPr>
    </w:p>
    <w:p w14:paraId="69F393FD" w14:textId="77777777" w:rsidR="00694EB8" w:rsidRPr="00694EB8" w:rsidRDefault="00694EB8" w:rsidP="00694EB8">
      <w:pPr>
        <w:pStyle w:val="noIndentParagraph"/>
      </w:pPr>
      <w:r w:rsidRPr="00694EB8">
        <w:t xml:space="preserve">Supplemental Figure A. Distribution of log-transformed </w:t>
      </w:r>
      <w:r w:rsidRPr="00694EB8">
        <w:rPr>
          <w:i/>
          <w:iCs/>
        </w:rPr>
        <w:t>p</w:t>
      </w:r>
      <w:r w:rsidRPr="00694EB8">
        <w:t>-values in synthetic datasets across ASHA domains.</w:t>
      </w:r>
    </w:p>
    <w:p w14:paraId="408148B9" w14:textId="77777777" w:rsidR="00694EB8" w:rsidRPr="00694EB8" w:rsidRDefault="00694EB8" w:rsidP="00694EB8">
      <w:pPr>
        <w:pStyle w:val="noIndentParagraph"/>
      </w:pPr>
      <w:r w:rsidRPr="00694EB8">
        <w:rPr>
          <w:i/>
          <w:iCs/>
        </w:rPr>
        <w:t>Caption</w:t>
      </w:r>
      <w:r w:rsidRPr="00694EB8">
        <w:t xml:space="preserve">: Each panel displays the distribution of log-transformed </w:t>
      </w:r>
      <w:r w:rsidRPr="00694EB8">
        <w:rPr>
          <w:i/>
          <w:iCs/>
        </w:rPr>
        <w:t>p</w:t>
      </w:r>
      <w:r w:rsidRPr="00694EB8">
        <w:t xml:space="preserve">-values across 100 synthetic datasets for a given ASHA domain. The dashed line indicates the threshold for statistical significance from the original study. Shaded green areas indicate synthetic </w:t>
      </w:r>
      <w:r w:rsidRPr="00694EB8">
        <w:rPr>
          <w:i/>
          <w:iCs/>
        </w:rPr>
        <w:t>p</w:t>
      </w:r>
      <w:r w:rsidRPr="00694EB8">
        <w:t xml:space="preserve">-values that maintained the statistical inferential result of the original study. The mean difference and </w:t>
      </w:r>
      <w:r w:rsidRPr="00694EB8">
        <w:lastRenderedPageBreak/>
        <w:t xml:space="preserve">standard deviation of raw </w:t>
      </w:r>
      <w:r w:rsidRPr="00694EB8">
        <w:rPr>
          <w:i/>
          <w:iCs/>
        </w:rPr>
        <w:t>p</w:t>
      </w:r>
      <w:r w:rsidRPr="00694EB8">
        <w:t xml:space="preserve">-values compared to the </w:t>
      </w:r>
      <w:r w:rsidRPr="00694EB8">
        <w:rPr>
          <w:i/>
          <w:iCs/>
        </w:rPr>
        <w:t>p</w:t>
      </w:r>
      <w:r w:rsidRPr="00694EB8">
        <w:t>-value reported in the original study is shown below each panel’s title.</w:t>
      </w:r>
    </w:p>
    <w:p w14:paraId="3ACFA5B1" w14:textId="77777777" w:rsidR="00694EB8" w:rsidRPr="00694EB8" w:rsidRDefault="00694EB8" w:rsidP="00694EB8">
      <w:pPr>
        <w:pStyle w:val="noIndentParagraph"/>
      </w:pPr>
    </w:p>
    <w:p w14:paraId="4B1451E4" w14:textId="77777777" w:rsidR="00694EB8" w:rsidRPr="00694EB8" w:rsidRDefault="00694EB8" w:rsidP="00694EB8">
      <w:pPr>
        <w:pStyle w:val="noIndentParagraph"/>
      </w:pPr>
      <w:r w:rsidRPr="00694EB8">
        <w:t>Supplemental Figure B. Distribution of effect sizes in synthetic datasets across ASHA domains.</w:t>
      </w:r>
    </w:p>
    <w:p w14:paraId="24B1BB81" w14:textId="414478E2" w:rsidR="004B4BFD" w:rsidRDefault="00694EB8">
      <w:pPr>
        <w:pStyle w:val="noIndentParagraph"/>
      </w:pPr>
      <w:r w:rsidRPr="00694EB8">
        <w:rPr>
          <w:i/>
          <w:iCs/>
        </w:rPr>
        <w:t>Caption</w:t>
      </w:r>
      <w:r w:rsidRPr="00694EB8">
        <w:t>: Each panel displays the distribution of effect sizes across 100 synthetic datasets for a given ASHA domain. The dashed line indicates the effect size reported in the original study and the light blue shaded area indicates the range of the effect size categorization. The mean difference and standard deviation of the effect size compared to the result reported in the original study is shown below each panel’s title.</w:t>
      </w:r>
    </w:p>
    <w:sectPr w:rsidR="004B4BFD" w:rsidSect="0047463B">
      <w:headerReference w:type="even" r:id="rId43"/>
      <w:headerReference w:type="default" r:id="rId44"/>
      <w:footerReference w:type="even" r:id="rId45"/>
      <w:footerReference w:type="default" r:id="rId46"/>
      <w:pgSz w:w="12240" w:h="15840"/>
      <w:pgMar w:top="1440"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15CA2E" w14:textId="77777777" w:rsidR="00285E02" w:rsidRDefault="00285E02">
      <w:pPr>
        <w:spacing w:after="0"/>
      </w:pPr>
      <w:r>
        <w:separator/>
      </w:r>
    </w:p>
  </w:endnote>
  <w:endnote w:type="continuationSeparator" w:id="0">
    <w:p w14:paraId="451F9F32" w14:textId="77777777" w:rsidR="00285E02" w:rsidRDefault="00285E0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977963532"/>
      <w:docPartObj>
        <w:docPartGallery w:val="Page Numbers (Bottom of Page)"/>
        <w:docPartUnique/>
      </w:docPartObj>
    </w:sdtPr>
    <w:sdtContent>
      <w:p w14:paraId="4B751C86" w14:textId="77777777" w:rsidR="0097665C" w:rsidRDefault="00000000" w:rsidP="009262D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6D42934" w14:textId="77777777" w:rsidR="0097665C" w:rsidRDefault="0097665C" w:rsidP="00FD326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Fonts w:ascii="Times New Roman" w:hAnsi="Times New Roman" w:cs="Times New Roman"/>
      </w:rPr>
      <w:id w:val="-107050394"/>
      <w:docPartObj>
        <w:docPartGallery w:val="Page Numbers (Bottom of Page)"/>
        <w:docPartUnique/>
      </w:docPartObj>
    </w:sdtPr>
    <w:sdtContent>
      <w:p w14:paraId="7A15A2DE" w14:textId="77777777" w:rsidR="0097665C" w:rsidRPr="00983923" w:rsidRDefault="00000000" w:rsidP="008E0A73">
        <w:pPr>
          <w:pStyle w:val="Footer"/>
          <w:framePr w:wrap="none" w:vAnchor="text" w:hAnchor="margin" w:xAlign="right" w:y="1"/>
          <w:rPr>
            <w:rStyle w:val="PageNumber"/>
            <w:rFonts w:ascii="Times New Roman" w:hAnsi="Times New Roman" w:cs="Times New Roman"/>
          </w:rPr>
        </w:pPr>
        <w:r w:rsidRPr="00983923">
          <w:rPr>
            <w:rStyle w:val="PageNumber"/>
            <w:rFonts w:ascii="Times New Roman" w:hAnsi="Times New Roman" w:cs="Times New Roman"/>
          </w:rPr>
          <w:fldChar w:fldCharType="begin"/>
        </w:r>
        <w:r w:rsidRPr="006D1D91">
          <w:rPr>
            <w:rStyle w:val="PageNumber"/>
            <w:rFonts w:ascii="Times New Roman" w:hAnsi="Times New Roman" w:cs="Times New Roman"/>
            <w:rPrChange w:id="556" w:author="Author">
              <w:rPr>
                <w:rStyle w:val="PageNumber"/>
              </w:rPr>
            </w:rPrChange>
          </w:rPr>
          <w:instrText xml:space="preserve"> PAGE </w:instrText>
        </w:r>
        <w:r w:rsidRPr="00983923">
          <w:rPr>
            <w:rStyle w:val="PageNumber"/>
            <w:rFonts w:ascii="Times New Roman" w:hAnsi="Times New Roman" w:cs="Times New Roman"/>
          </w:rPr>
          <w:fldChar w:fldCharType="separate"/>
        </w:r>
        <w:r w:rsidRPr="006D1D91">
          <w:rPr>
            <w:rStyle w:val="PageNumber"/>
            <w:rFonts w:ascii="Times New Roman" w:hAnsi="Times New Roman" w:cs="Times New Roman"/>
            <w:noProof/>
            <w:rPrChange w:id="557" w:author="Author">
              <w:rPr>
                <w:rStyle w:val="PageNumber"/>
                <w:noProof/>
              </w:rPr>
            </w:rPrChange>
          </w:rPr>
          <w:t>1</w:t>
        </w:r>
        <w:r w:rsidRPr="00983923">
          <w:rPr>
            <w:rStyle w:val="PageNumber"/>
            <w:rFonts w:ascii="Times New Roman" w:hAnsi="Times New Roman" w:cs="Times New Roman"/>
          </w:rPr>
          <w:fldChar w:fldCharType="end"/>
        </w:r>
      </w:p>
    </w:sdtContent>
  </w:sdt>
  <w:p w14:paraId="2B161004" w14:textId="77777777" w:rsidR="0097665C" w:rsidRPr="00983923" w:rsidRDefault="0097665C" w:rsidP="00FD3268">
    <w:pPr>
      <w:pStyle w:val="Footer"/>
      <w:ind w:right="360"/>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3E6DD2" w14:textId="77777777" w:rsidR="00285E02" w:rsidRDefault="00285E02">
      <w:r>
        <w:separator/>
      </w:r>
    </w:p>
  </w:footnote>
  <w:footnote w:type="continuationSeparator" w:id="0">
    <w:p w14:paraId="671C81F4" w14:textId="77777777" w:rsidR="00285E02" w:rsidRDefault="00285E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2094841479"/>
      <w:docPartObj>
        <w:docPartGallery w:val="Page Numbers (Top of Page)"/>
        <w:docPartUnique/>
      </w:docPartObj>
    </w:sdtPr>
    <w:sdtContent>
      <w:p w14:paraId="2E2C1EA6" w14:textId="77777777" w:rsidR="0097665C" w:rsidRDefault="00000000" w:rsidP="00AF5286">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DA09EA5" w14:textId="77777777" w:rsidR="0097665C" w:rsidRDefault="0097665C" w:rsidP="00E11C6E">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48551D" w14:textId="58D19DC3" w:rsidR="0097665C" w:rsidRPr="003C1DD8" w:rsidRDefault="006D187B" w:rsidP="00E11C6E">
    <w:pPr>
      <w:pStyle w:val="Header"/>
      <w:ind w:right="360"/>
      <w:rPr>
        <w:rFonts w:ascii="Times New Roman" w:hAnsi="Times New Roman" w:cs="Times New Roman"/>
      </w:rPr>
    </w:pPr>
    <w:r>
      <w:rPr>
        <w:rFonts w:ascii="Times New Roman" w:hAnsi="Times New Roman" w:cs="Times New Roman"/>
      </w:rPr>
      <w:t>Synthetic Data in Communication Sciences and Disorders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496C228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FB2420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DB227B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3C48D9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474534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71401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60C9D0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D38DA4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63EEAA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9085E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62247E1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0A99411"/>
    <w:multiLevelType w:val="multilevel"/>
    <w:tmpl w:val="96F848C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2" w15:restartNumberingAfterBreak="0">
    <w:nsid w:val="170CD2DE"/>
    <w:multiLevelType w:val="multilevel"/>
    <w:tmpl w:val="61EAC82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15:restartNumberingAfterBreak="0">
    <w:nsid w:val="409F4348"/>
    <w:multiLevelType w:val="hybridMultilevel"/>
    <w:tmpl w:val="A0DE051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16cid:durableId="1075669479">
    <w:abstractNumId w:val="12"/>
  </w:num>
  <w:num w:numId="2" w16cid:durableId="909266221">
    <w:abstractNumId w:val="0"/>
  </w:num>
  <w:num w:numId="3" w16cid:durableId="1923636678">
    <w:abstractNumId w:val="1"/>
  </w:num>
  <w:num w:numId="4" w16cid:durableId="1184901593">
    <w:abstractNumId w:val="2"/>
  </w:num>
  <w:num w:numId="5" w16cid:durableId="760755114">
    <w:abstractNumId w:val="3"/>
  </w:num>
  <w:num w:numId="6" w16cid:durableId="9649914">
    <w:abstractNumId w:val="8"/>
  </w:num>
  <w:num w:numId="7" w16cid:durableId="32267374">
    <w:abstractNumId w:val="4"/>
  </w:num>
  <w:num w:numId="8" w16cid:durableId="886795275">
    <w:abstractNumId w:val="5"/>
  </w:num>
  <w:num w:numId="9" w16cid:durableId="930234539">
    <w:abstractNumId w:val="6"/>
  </w:num>
  <w:num w:numId="10" w16cid:durableId="50931372">
    <w:abstractNumId w:val="7"/>
  </w:num>
  <w:num w:numId="11" w16cid:durableId="406391349">
    <w:abstractNumId w:val="9"/>
  </w:num>
  <w:num w:numId="12" w16cid:durableId="1577131071">
    <w:abstractNumId w:val="10"/>
  </w:num>
  <w:num w:numId="13" w16cid:durableId="113818602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0678944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removePersonalInformation/>
  <w:removeDateAndTime/>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4BFD"/>
    <w:rsid w:val="00003ED6"/>
    <w:rsid w:val="000047B4"/>
    <w:rsid w:val="000064BF"/>
    <w:rsid w:val="00011A39"/>
    <w:rsid w:val="00012660"/>
    <w:rsid w:val="00017851"/>
    <w:rsid w:val="0002420D"/>
    <w:rsid w:val="00031333"/>
    <w:rsid w:val="00031ACF"/>
    <w:rsid w:val="000566D0"/>
    <w:rsid w:val="000605D5"/>
    <w:rsid w:val="00064AFD"/>
    <w:rsid w:val="00066E99"/>
    <w:rsid w:val="00076FF1"/>
    <w:rsid w:val="00077733"/>
    <w:rsid w:val="00081C4E"/>
    <w:rsid w:val="00082BFE"/>
    <w:rsid w:val="0008361C"/>
    <w:rsid w:val="00087D0F"/>
    <w:rsid w:val="00093B4E"/>
    <w:rsid w:val="000958BA"/>
    <w:rsid w:val="000B5C04"/>
    <w:rsid w:val="000B7148"/>
    <w:rsid w:val="000C5D31"/>
    <w:rsid w:val="000D29B5"/>
    <w:rsid w:val="000D58FF"/>
    <w:rsid w:val="000E5805"/>
    <w:rsid w:val="000E606D"/>
    <w:rsid w:val="000F2690"/>
    <w:rsid w:val="00100066"/>
    <w:rsid w:val="00100619"/>
    <w:rsid w:val="00106D86"/>
    <w:rsid w:val="001073EA"/>
    <w:rsid w:val="001205A5"/>
    <w:rsid w:val="001244B7"/>
    <w:rsid w:val="00125221"/>
    <w:rsid w:val="0012645C"/>
    <w:rsid w:val="00132119"/>
    <w:rsid w:val="0014446B"/>
    <w:rsid w:val="001448AD"/>
    <w:rsid w:val="00156984"/>
    <w:rsid w:val="0016188C"/>
    <w:rsid w:val="00162957"/>
    <w:rsid w:val="00165F74"/>
    <w:rsid w:val="0016795E"/>
    <w:rsid w:val="00170BF1"/>
    <w:rsid w:val="001853DC"/>
    <w:rsid w:val="00187692"/>
    <w:rsid w:val="00190336"/>
    <w:rsid w:val="00190351"/>
    <w:rsid w:val="00195FFF"/>
    <w:rsid w:val="001A16FA"/>
    <w:rsid w:val="001A1F6F"/>
    <w:rsid w:val="001A7298"/>
    <w:rsid w:val="001D12B3"/>
    <w:rsid w:val="001D4BA5"/>
    <w:rsid w:val="001E4F60"/>
    <w:rsid w:val="001F1370"/>
    <w:rsid w:val="00213601"/>
    <w:rsid w:val="00214B61"/>
    <w:rsid w:val="0024161C"/>
    <w:rsid w:val="00247CEA"/>
    <w:rsid w:val="002533B6"/>
    <w:rsid w:val="002539AF"/>
    <w:rsid w:val="00254C64"/>
    <w:rsid w:val="0026322E"/>
    <w:rsid w:val="0026657C"/>
    <w:rsid w:val="00272BAB"/>
    <w:rsid w:val="00273A05"/>
    <w:rsid w:val="00285E02"/>
    <w:rsid w:val="00294FA3"/>
    <w:rsid w:val="002A1E04"/>
    <w:rsid w:val="002A21E1"/>
    <w:rsid w:val="002B1818"/>
    <w:rsid w:val="002B51C5"/>
    <w:rsid w:val="002C4C29"/>
    <w:rsid w:val="002D16EE"/>
    <w:rsid w:val="002D687F"/>
    <w:rsid w:val="003017F0"/>
    <w:rsid w:val="00303C0E"/>
    <w:rsid w:val="003057AC"/>
    <w:rsid w:val="00306920"/>
    <w:rsid w:val="00313CC3"/>
    <w:rsid w:val="003264A8"/>
    <w:rsid w:val="00326F2A"/>
    <w:rsid w:val="00330B66"/>
    <w:rsid w:val="00352D3F"/>
    <w:rsid w:val="00355A97"/>
    <w:rsid w:val="00356398"/>
    <w:rsid w:val="00361402"/>
    <w:rsid w:val="0036193B"/>
    <w:rsid w:val="00364B57"/>
    <w:rsid w:val="003665FB"/>
    <w:rsid w:val="00367155"/>
    <w:rsid w:val="00371A56"/>
    <w:rsid w:val="003723A2"/>
    <w:rsid w:val="003724C2"/>
    <w:rsid w:val="003727CF"/>
    <w:rsid w:val="00375AF2"/>
    <w:rsid w:val="00384E84"/>
    <w:rsid w:val="00397E73"/>
    <w:rsid w:val="003B283C"/>
    <w:rsid w:val="003B37C4"/>
    <w:rsid w:val="003B6150"/>
    <w:rsid w:val="003C18F6"/>
    <w:rsid w:val="003C47B0"/>
    <w:rsid w:val="003D18DC"/>
    <w:rsid w:val="003D5BC2"/>
    <w:rsid w:val="003D706B"/>
    <w:rsid w:val="003E093D"/>
    <w:rsid w:val="003E27B5"/>
    <w:rsid w:val="003E2FA5"/>
    <w:rsid w:val="003E62D2"/>
    <w:rsid w:val="003F3E9A"/>
    <w:rsid w:val="00402E9F"/>
    <w:rsid w:val="004046CD"/>
    <w:rsid w:val="0040499B"/>
    <w:rsid w:val="00407191"/>
    <w:rsid w:val="0041121E"/>
    <w:rsid w:val="00420EB9"/>
    <w:rsid w:val="00423954"/>
    <w:rsid w:val="004247E7"/>
    <w:rsid w:val="00424E86"/>
    <w:rsid w:val="00425149"/>
    <w:rsid w:val="00426266"/>
    <w:rsid w:val="00431A0E"/>
    <w:rsid w:val="00434F35"/>
    <w:rsid w:val="00441B51"/>
    <w:rsid w:val="004475DA"/>
    <w:rsid w:val="00463BEC"/>
    <w:rsid w:val="00467367"/>
    <w:rsid w:val="004740FB"/>
    <w:rsid w:val="004743A2"/>
    <w:rsid w:val="00474E61"/>
    <w:rsid w:val="00475917"/>
    <w:rsid w:val="00475F0A"/>
    <w:rsid w:val="00485934"/>
    <w:rsid w:val="0049589D"/>
    <w:rsid w:val="004966E0"/>
    <w:rsid w:val="004A412C"/>
    <w:rsid w:val="004A57BB"/>
    <w:rsid w:val="004A6775"/>
    <w:rsid w:val="004B3A25"/>
    <w:rsid w:val="004B3D36"/>
    <w:rsid w:val="004B4BFD"/>
    <w:rsid w:val="004B64F0"/>
    <w:rsid w:val="004C3F81"/>
    <w:rsid w:val="004C5BF5"/>
    <w:rsid w:val="004D5B48"/>
    <w:rsid w:val="004E1328"/>
    <w:rsid w:val="004E6D73"/>
    <w:rsid w:val="004F4769"/>
    <w:rsid w:val="004F4E88"/>
    <w:rsid w:val="005034F3"/>
    <w:rsid w:val="0050570E"/>
    <w:rsid w:val="00510A8C"/>
    <w:rsid w:val="005110B3"/>
    <w:rsid w:val="00512E2D"/>
    <w:rsid w:val="00513D5D"/>
    <w:rsid w:val="00516436"/>
    <w:rsid w:val="00516493"/>
    <w:rsid w:val="00527A0B"/>
    <w:rsid w:val="00532A8D"/>
    <w:rsid w:val="00537DFD"/>
    <w:rsid w:val="00551007"/>
    <w:rsid w:val="0055123C"/>
    <w:rsid w:val="005555EE"/>
    <w:rsid w:val="00555FD3"/>
    <w:rsid w:val="005570DA"/>
    <w:rsid w:val="00561C59"/>
    <w:rsid w:val="00576A66"/>
    <w:rsid w:val="00582363"/>
    <w:rsid w:val="0058305E"/>
    <w:rsid w:val="00585117"/>
    <w:rsid w:val="00590D9A"/>
    <w:rsid w:val="005A352E"/>
    <w:rsid w:val="005B4C3A"/>
    <w:rsid w:val="005B5FB4"/>
    <w:rsid w:val="005C4CDF"/>
    <w:rsid w:val="005C5CD4"/>
    <w:rsid w:val="005D2E04"/>
    <w:rsid w:val="005E3C14"/>
    <w:rsid w:val="005E4E82"/>
    <w:rsid w:val="005E611F"/>
    <w:rsid w:val="0060349C"/>
    <w:rsid w:val="00621DA1"/>
    <w:rsid w:val="0062563E"/>
    <w:rsid w:val="0063066D"/>
    <w:rsid w:val="006330BD"/>
    <w:rsid w:val="006335F6"/>
    <w:rsid w:val="0063556F"/>
    <w:rsid w:val="0063566A"/>
    <w:rsid w:val="00637FB7"/>
    <w:rsid w:val="0064093E"/>
    <w:rsid w:val="00640D41"/>
    <w:rsid w:val="00642301"/>
    <w:rsid w:val="006507BA"/>
    <w:rsid w:val="0065305A"/>
    <w:rsid w:val="0066203D"/>
    <w:rsid w:val="00671268"/>
    <w:rsid w:val="00677F18"/>
    <w:rsid w:val="0068027A"/>
    <w:rsid w:val="00681C58"/>
    <w:rsid w:val="00685F2A"/>
    <w:rsid w:val="00694EB8"/>
    <w:rsid w:val="006A079B"/>
    <w:rsid w:val="006A2728"/>
    <w:rsid w:val="006A623F"/>
    <w:rsid w:val="006A6926"/>
    <w:rsid w:val="006B47CB"/>
    <w:rsid w:val="006C0E48"/>
    <w:rsid w:val="006C164F"/>
    <w:rsid w:val="006C1D50"/>
    <w:rsid w:val="006C3194"/>
    <w:rsid w:val="006C4005"/>
    <w:rsid w:val="006C7893"/>
    <w:rsid w:val="006D187B"/>
    <w:rsid w:val="006D1D91"/>
    <w:rsid w:val="006D3902"/>
    <w:rsid w:val="006E7BD3"/>
    <w:rsid w:val="006F2B79"/>
    <w:rsid w:val="007031CB"/>
    <w:rsid w:val="0070451A"/>
    <w:rsid w:val="00714FCE"/>
    <w:rsid w:val="007214D7"/>
    <w:rsid w:val="007217CE"/>
    <w:rsid w:val="00721A81"/>
    <w:rsid w:val="0072251E"/>
    <w:rsid w:val="007452B1"/>
    <w:rsid w:val="007456DE"/>
    <w:rsid w:val="0074709F"/>
    <w:rsid w:val="00754863"/>
    <w:rsid w:val="00761F5D"/>
    <w:rsid w:val="007656FA"/>
    <w:rsid w:val="00770131"/>
    <w:rsid w:val="007713D8"/>
    <w:rsid w:val="00775E82"/>
    <w:rsid w:val="00782756"/>
    <w:rsid w:val="007851E3"/>
    <w:rsid w:val="00787D52"/>
    <w:rsid w:val="0079087B"/>
    <w:rsid w:val="00795602"/>
    <w:rsid w:val="007A1D50"/>
    <w:rsid w:val="007A1E88"/>
    <w:rsid w:val="007E131D"/>
    <w:rsid w:val="007F199E"/>
    <w:rsid w:val="007F551C"/>
    <w:rsid w:val="007F7606"/>
    <w:rsid w:val="00801C86"/>
    <w:rsid w:val="00805D08"/>
    <w:rsid w:val="0081090A"/>
    <w:rsid w:val="00811811"/>
    <w:rsid w:val="0081189E"/>
    <w:rsid w:val="0083063B"/>
    <w:rsid w:val="00831AF9"/>
    <w:rsid w:val="008332EB"/>
    <w:rsid w:val="00833991"/>
    <w:rsid w:val="00835010"/>
    <w:rsid w:val="00847AFE"/>
    <w:rsid w:val="00852E58"/>
    <w:rsid w:val="00855818"/>
    <w:rsid w:val="00870540"/>
    <w:rsid w:val="00885383"/>
    <w:rsid w:val="00890FAF"/>
    <w:rsid w:val="00897EC7"/>
    <w:rsid w:val="008B4A34"/>
    <w:rsid w:val="008D6191"/>
    <w:rsid w:val="008E2E29"/>
    <w:rsid w:val="008F02BA"/>
    <w:rsid w:val="008F76F3"/>
    <w:rsid w:val="0090052E"/>
    <w:rsid w:val="00907B6F"/>
    <w:rsid w:val="00912D67"/>
    <w:rsid w:val="00920DB0"/>
    <w:rsid w:val="009219A3"/>
    <w:rsid w:val="0092325F"/>
    <w:rsid w:val="00923F2A"/>
    <w:rsid w:val="00925193"/>
    <w:rsid w:val="0093037A"/>
    <w:rsid w:val="00942E22"/>
    <w:rsid w:val="00945F2C"/>
    <w:rsid w:val="0095264C"/>
    <w:rsid w:val="0096017A"/>
    <w:rsid w:val="00971FC1"/>
    <w:rsid w:val="00974D13"/>
    <w:rsid w:val="00975120"/>
    <w:rsid w:val="0097665C"/>
    <w:rsid w:val="00983923"/>
    <w:rsid w:val="00987DC9"/>
    <w:rsid w:val="00991706"/>
    <w:rsid w:val="009A3696"/>
    <w:rsid w:val="009A755E"/>
    <w:rsid w:val="009A7D31"/>
    <w:rsid w:val="009C5CB8"/>
    <w:rsid w:val="009D6488"/>
    <w:rsid w:val="009E09F0"/>
    <w:rsid w:val="009E33F1"/>
    <w:rsid w:val="009F63C3"/>
    <w:rsid w:val="00A003BD"/>
    <w:rsid w:val="00A07049"/>
    <w:rsid w:val="00A119FD"/>
    <w:rsid w:val="00A15424"/>
    <w:rsid w:val="00A221BE"/>
    <w:rsid w:val="00A33346"/>
    <w:rsid w:val="00A422CB"/>
    <w:rsid w:val="00A53F73"/>
    <w:rsid w:val="00A54BC0"/>
    <w:rsid w:val="00A75949"/>
    <w:rsid w:val="00A901F4"/>
    <w:rsid w:val="00A9198F"/>
    <w:rsid w:val="00A92196"/>
    <w:rsid w:val="00AA04E1"/>
    <w:rsid w:val="00AA39A6"/>
    <w:rsid w:val="00AB3B3D"/>
    <w:rsid w:val="00AB5538"/>
    <w:rsid w:val="00AC22B9"/>
    <w:rsid w:val="00AC7CB9"/>
    <w:rsid w:val="00AE2939"/>
    <w:rsid w:val="00AE56DA"/>
    <w:rsid w:val="00AF1260"/>
    <w:rsid w:val="00AF2584"/>
    <w:rsid w:val="00AF2854"/>
    <w:rsid w:val="00AF30DF"/>
    <w:rsid w:val="00B074B5"/>
    <w:rsid w:val="00B074D9"/>
    <w:rsid w:val="00B07C7A"/>
    <w:rsid w:val="00B13939"/>
    <w:rsid w:val="00B13D7B"/>
    <w:rsid w:val="00B1514D"/>
    <w:rsid w:val="00B1796A"/>
    <w:rsid w:val="00B20962"/>
    <w:rsid w:val="00B217B4"/>
    <w:rsid w:val="00B32805"/>
    <w:rsid w:val="00B35136"/>
    <w:rsid w:val="00B376DF"/>
    <w:rsid w:val="00B45B1A"/>
    <w:rsid w:val="00B501C2"/>
    <w:rsid w:val="00B55032"/>
    <w:rsid w:val="00B856A3"/>
    <w:rsid w:val="00BB0C3E"/>
    <w:rsid w:val="00BB412C"/>
    <w:rsid w:val="00BB71E4"/>
    <w:rsid w:val="00BB7CC7"/>
    <w:rsid w:val="00BC2B6B"/>
    <w:rsid w:val="00BC6072"/>
    <w:rsid w:val="00BC6DFC"/>
    <w:rsid w:val="00BC7D68"/>
    <w:rsid w:val="00BE0182"/>
    <w:rsid w:val="00BE151E"/>
    <w:rsid w:val="00BE1CD7"/>
    <w:rsid w:val="00BE2799"/>
    <w:rsid w:val="00BE6F88"/>
    <w:rsid w:val="00BF26C2"/>
    <w:rsid w:val="00BF483A"/>
    <w:rsid w:val="00C04594"/>
    <w:rsid w:val="00C06E6E"/>
    <w:rsid w:val="00C1005C"/>
    <w:rsid w:val="00C12B37"/>
    <w:rsid w:val="00C142FA"/>
    <w:rsid w:val="00C157DB"/>
    <w:rsid w:val="00C224DE"/>
    <w:rsid w:val="00C241D2"/>
    <w:rsid w:val="00C24F46"/>
    <w:rsid w:val="00C25CD9"/>
    <w:rsid w:val="00C26ADC"/>
    <w:rsid w:val="00C41B77"/>
    <w:rsid w:val="00C5286C"/>
    <w:rsid w:val="00C60B0B"/>
    <w:rsid w:val="00C6154A"/>
    <w:rsid w:val="00C63EB7"/>
    <w:rsid w:val="00C70965"/>
    <w:rsid w:val="00C72C88"/>
    <w:rsid w:val="00C76672"/>
    <w:rsid w:val="00C879D4"/>
    <w:rsid w:val="00C94198"/>
    <w:rsid w:val="00C958C2"/>
    <w:rsid w:val="00CA3FB5"/>
    <w:rsid w:val="00CB0424"/>
    <w:rsid w:val="00CC0009"/>
    <w:rsid w:val="00CC1C32"/>
    <w:rsid w:val="00CD56E7"/>
    <w:rsid w:val="00CD61DB"/>
    <w:rsid w:val="00CD7501"/>
    <w:rsid w:val="00CE35AF"/>
    <w:rsid w:val="00CF4DF6"/>
    <w:rsid w:val="00D019CC"/>
    <w:rsid w:val="00D01DA3"/>
    <w:rsid w:val="00D16A40"/>
    <w:rsid w:val="00D21CA2"/>
    <w:rsid w:val="00D24EB1"/>
    <w:rsid w:val="00D42311"/>
    <w:rsid w:val="00D52E6E"/>
    <w:rsid w:val="00D61079"/>
    <w:rsid w:val="00D759AB"/>
    <w:rsid w:val="00D77346"/>
    <w:rsid w:val="00D80EC9"/>
    <w:rsid w:val="00D911A9"/>
    <w:rsid w:val="00D91300"/>
    <w:rsid w:val="00D91BFA"/>
    <w:rsid w:val="00D9262A"/>
    <w:rsid w:val="00DA5D60"/>
    <w:rsid w:val="00DA684C"/>
    <w:rsid w:val="00DB44F4"/>
    <w:rsid w:val="00DB5993"/>
    <w:rsid w:val="00DC0A9B"/>
    <w:rsid w:val="00DD39DB"/>
    <w:rsid w:val="00DD5C66"/>
    <w:rsid w:val="00DE4DB1"/>
    <w:rsid w:val="00DF6460"/>
    <w:rsid w:val="00DF761C"/>
    <w:rsid w:val="00E136E5"/>
    <w:rsid w:val="00E21D60"/>
    <w:rsid w:val="00E22146"/>
    <w:rsid w:val="00E24D06"/>
    <w:rsid w:val="00E27A2B"/>
    <w:rsid w:val="00E31929"/>
    <w:rsid w:val="00E36531"/>
    <w:rsid w:val="00E56E35"/>
    <w:rsid w:val="00E56EDC"/>
    <w:rsid w:val="00E66206"/>
    <w:rsid w:val="00E66DC2"/>
    <w:rsid w:val="00E834EC"/>
    <w:rsid w:val="00E95623"/>
    <w:rsid w:val="00EA2643"/>
    <w:rsid w:val="00EA4A38"/>
    <w:rsid w:val="00EA6580"/>
    <w:rsid w:val="00EA7B9E"/>
    <w:rsid w:val="00EB6089"/>
    <w:rsid w:val="00EB7B3A"/>
    <w:rsid w:val="00EC23A4"/>
    <w:rsid w:val="00EC7D5C"/>
    <w:rsid w:val="00ED2207"/>
    <w:rsid w:val="00ED5742"/>
    <w:rsid w:val="00ED689C"/>
    <w:rsid w:val="00ED6E42"/>
    <w:rsid w:val="00EF1F57"/>
    <w:rsid w:val="00EF5E53"/>
    <w:rsid w:val="00F11732"/>
    <w:rsid w:val="00F175BF"/>
    <w:rsid w:val="00F3070F"/>
    <w:rsid w:val="00F37D8E"/>
    <w:rsid w:val="00F437C6"/>
    <w:rsid w:val="00F43F3E"/>
    <w:rsid w:val="00F4755E"/>
    <w:rsid w:val="00F5491A"/>
    <w:rsid w:val="00F55CED"/>
    <w:rsid w:val="00F562C5"/>
    <w:rsid w:val="00F63746"/>
    <w:rsid w:val="00F66247"/>
    <w:rsid w:val="00F72EC3"/>
    <w:rsid w:val="00F75179"/>
    <w:rsid w:val="00F80347"/>
    <w:rsid w:val="00F82AA9"/>
    <w:rsid w:val="00F84F18"/>
    <w:rsid w:val="00F91571"/>
    <w:rsid w:val="00F95EF8"/>
    <w:rsid w:val="00F97AE5"/>
    <w:rsid w:val="00FC47EB"/>
    <w:rsid w:val="00FC5DE6"/>
    <w:rsid w:val="00FD1CD4"/>
    <w:rsid w:val="00FE15DB"/>
    <w:rsid w:val="00FE53B1"/>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EF2F1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A36E42"/>
    <w:pPr>
      <w:keepNext/>
      <w:keepLines/>
      <w:spacing w:before="240" w:after="240" w:line="480" w:lineRule="auto"/>
      <w:outlineLvl w:val="0"/>
    </w:pPr>
    <w:rPr>
      <w:rFonts w:ascii="Times New Roman" w:eastAsiaTheme="majorEastAsia" w:hAnsi="Times New Roman" w:cs="Times New Roman"/>
      <w:b/>
      <w:bCs/>
    </w:rPr>
  </w:style>
  <w:style w:type="paragraph" w:styleId="Heading2">
    <w:name w:val="heading 2"/>
    <w:basedOn w:val="Normal"/>
    <w:next w:val="BodyText"/>
    <w:uiPriority w:val="9"/>
    <w:unhideWhenUsed/>
    <w:qFormat/>
    <w:rsid w:val="00A36E42"/>
    <w:pPr>
      <w:keepNext/>
      <w:keepLines/>
      <w:spacing w:before="240" w:after="240" w:line="480" w:lineRule="auto"/>
      <w:outlineLvl w:val="1"/>
    </w:pPr>
    <w:rPr>
      <w:rFonts w:ascii="Times New Roman" w:eastAsiaTheme="majorEastAsia" w:hAnsi="Times New Roman" w:cs="Times New Roman"/>
      <w:b/>
      <w:bCs/>
      <w:i/>
      <w:iCs/>
    </w:rPr>
  </w:style>
  <w:style w:type="paragraph" w:styleId="Heading3">
    <w:name w:val="heading 3"/>
    <w:basedOn w:val="Normal"/>
    <w:next w:val="BodyText"/>
    <w:uiPriority w:val="9"/>
    <w:unhideWhenUsed/>
    <w:qFormat/>
    <w:rsid w:val="000C1594"/>
    <w:pPr>
      <w:keepNext/>
      <w:keepLines/>
      <w:spacing w:before="120" w:after="120" w:line="480" w:lineRule="auto"/>
      <w:outlineLvl w:val="2"/>
    </w:pPr>
    <w:rPr>
      <w:rFonts w:ascii="Times New Roman" w:eastAsiaTheme="majorEastAsia" w:hAnsi="Times New Roman" w:cs="Times New Roman"/>
      <w:i/>
      <w:iCs/>
    </w:rPr>
  </w:style>
  <w:style w:type="paragraph" w:styleId="Heading4">
    <w:name w:val="heading 4"/>
    <w:basedOn w:val="Normal"/>
    <w:next w:val="BodyText"/>
    <w:uiPriority w:val="9"/>
    <w:unhideWhenUsed/>
    <w:qFormat/>
    <w:rsid w:val="000C1594"/>
    <w:pPr>
      <w:keepNext/>
      <w:keepLines/>
      <w:spacing w:before="120" w:after="120" w:line="480" w:lineRule="auto"/>
      <w:outlineLvl w:val="3"/>
    </w:pPr>
    <w:rPr>
      <w:rFonts w:ascii="Times New Roman" w:eastAsiaTheme="majorEastAsia" w:hAnsi="Times New Roman" w:cs="Times New Roman"/>
      <w:bCs/>
      <w:iCs/>
    </w:rPr>
  </w:style>
  <w:style w:type="paragraph" w:styleId="Heading5">
    <w:name w:val="heading 5"/>
    <w:basedOn w:val="Normal"/>
    <w:next w:val="BodyText"/>
    <w:uiPriority w:val="9"/>
    <w:unhideWhenUsed/>
    <w:qFormat/>
    <w:rsid w:val="00A36E42"/>
    <w:pPr>
      <w:keepNext/>
      <w:keepLines/>
      <w:spacing w:before="320" w:after="120" w:line="480" w:lineRule="auto"/>
      <w:jc w:val="center"/>
      <w:outlineLvl w:val="4"/>
    </w:pPr>
    <w:rPr>
      <w:rFonts w:ascii="Times New Roman" w:eastAsiaTheme="majorEastAsia" w:hAnsi="Times New Roman" w:cs="Times New Roman"/>
      <w:iCs/>
      <w:u w:val="single"/>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7C29F8"/>
    <w:pPr>
      <w:widowControl w:val="0"/>
      <w:spacing w:after="0" w:line="480" w:lineRule="auto"/>
      <w:ind w:firstLine="720"/>
      <w:contextualSpacing/>
    </w:pPr>
    <w:rPr>
      <w:rFonts w:ascii="Times New Roman" w:hAnsi="Times New Roman" w:cs="Times New Roman"/>
    </w:rPr>
  </w:style>
  <w:style w:type="paragraph" w:customStyle="1" w:styleId="FirstParagraph">
    <w:name w:val="First Paragraph"/>
    <w:basedOn w:val="BodyText"/>
    <w:next w:val="BodyText"/>
    <w:qFormat/>
    <w:rsid w:val="00133E06"/>
  </w:style>
  <w:style w:type="paragraph" w:customStyle="1" w:styleId="Compact">
    <w:name w:val="Compact"/>
    <w:basedOn w:val="BodyText"/>
    <w:qFormat/>
    <w:pPr>
      <w:spacing w:before="36" w:after="36"/>
    </w:pPr>
  </w:style>
  <w:style w:type="paragraph" w:styleId="Title">
    <w:name w:val="Title"/>
    <w:basedOn w:val="Normal"/>
    <w:next w:val="BodyText"/>
    <w:qFormat/>
    <w:rsid w:val="00177C06"/>
    <w:pPr>
      <w:keepNext/>
      <w:keepLines/>
      <w:spacing w:before="840" w:after="240" w:line="480" w:lineRule="auto"/>
      <w:jc w:val="center"/>
    </w:pPr>
    <w:rPr>
      <w:rFonts w:ascii="Times New Roman" w:eastAsiaTheme="majorEastAsia" w:hAnsi="Times New Roman" w:cs="Times New Roman"/>
      <w:b/>
      <w:bCs/>
    </w:rPr>
  </w:style>
  <w:style w:type="paragraph" w:styleId="Subtitle">
    <w:name w:val="Subtitle"/>
    <w:basedOn w:val="Title"/>
    <w:next w:val="BodyText"/>
    <w:qFormat/>
    <w:rsid w:val="00F71E5B"/>
    <w:pPr>
      <w:spacing w:before="240"/>
    </w:pPr>
  </w:style>
  <w:style w:type="paragraph" w:customStyle="1" w:styleId="Author">
    <w:name w:val="Author"/>
    <w:next w:val="BodyText"/>
    <w:qFormat/>
    <w:rsid w:val="00F16320"/>
    <w:pPr>
      <w:keepNext/>
      <w:keepLines/>
      <w:spacing w:before="360" w:after="360" w:line="480" w:lineRule="auto"/>
      <w:jc w:val="center"/>
    </w:pPr>
    <w:rPr>
      <w:rFonts w:ascii="Times New Roman" w:hAnsi="Times New Roman" w:cs="Times New Roman"/>
    </w:rPr>
  </w:style>
  <w:style w:type="paragraph" w:styleId="Date">
    <w:name w:val="Date"/>
    <w:next w:val="BodyText"/>
    <w:qFormat/>
    <w:rsid w:val="00F71E5B"/>
    <w:pPr>
      <w:keepNext/>
      <w:keepLines/>
      <w:spacing w:line="480" w:lineRule="auto"/>
      <w:jc w:val="center"/>
    </w:pPr>
    <w:rPr>
      <w:rFonts w:ascii="Times New Roman" w:hAnsi="Times New Roman" w:cs="Times New Roman"/>
    </w:rPr>
  </w:style>
  <w:style w:type="paragraph" w:customStyle="1" w:styleId="Abstract">
    <w:name w:val="Abstract"/>
    <w:basedOn w:val="Normal"/>
    <w:next w:val="BodyText"/>
    <w:qFormat/>
    <w:rsid w:val="00F16320"/>
    <w:pPr>
      <w:keepNext/>
      <w:keepLines/>
      <w:spacing w:before="360" w:after="360" w:line="480" w:lineRule="auto"/>
    </w:pPr>
    <w:rPr>
      <w:rFonts w:ascii="Times New Roman" w:hAnsi="Times New Roman" w:cs="Times New Roman"/>
    </w:rPr>
  </w:style>
  <w:style w:type="paragraph" w:styleId="Bibliography">
    <w:name w:val="Bibliography"/>
    <w:basedOn w:val="Normal"/>
    <w:qFormat/>
    <w:rsid w:val="00EB0430"/>
    <w:pPr>
      <w:spacing w:line="480" w:lineRule="auto"/>
      <w:ind w:left="720" w:hanging="720"/>
    </w:pPr>
    <w:rPr>
      <w:rFonts w:ascii="Times New Roman" w:hAnsi="Times New Roman"/>
    </w:rPr>
  </w:style>
  <w:style w:type="paragraph" w:styleId="BlockText">
    <w:name w:val="Block Text"/>
    <w:basedOn w:val="BodyText"/>
    <w:next w:val="BodyText"/>
    <w:uiPriority w:val="9"/>
    <w:unhideWhenUsed/>
    <w:qFormat/>
    <w:pPr>
      <w:spacing w:before="100" w:after="100"/>
      <w:ind w:left="480" w:right="480" w:firstLine="0"/>
    </w:pPr>
  </w:style>
  <w:style w:type="paragraph" w:styleId="FootnoteText">
    <w:name w:val="footnote text"/>
    <w:basedOn w:val="Normal"/>
    <w:uiPriority w:val="9"/>
    <w:unhideWhenUsed/>
    <w:qFormat/>
    <w:rsid w:val="00A91785"/>
    <w:pPr>
      <w:spacing w:after="60"/>
    </w:pPr>
    <w:rPr>
      <w:rFonts w:ascii="Times New Roman" w:hAnsi="Times New Roman"/>
      <w:sz w:val="20"/>
    </w:r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rsid w:val="008C2A92"/>
    <w:pPr>
      <w:spacing w:after="0"/>
    </w:pPr>
    <w:rPr>
      <w:rFonts w:ascii="Times New Roman" w:hAnsi="Times New Roman"/>
    </w:rPr>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rsid w:val="00AC5AD8"/>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Normal"/>
    <w:link w:val="VerbatimChar"/>
    <w:rsid w:val="00EC30F6"/>
    <w:pPr>
      <w:shd w:val="clear" w:color="auto" w:fill="F8F8F8"/>
      <w:wordWrap w:val="0"/>
    </w:pPr>
    <w:rPr>
      <w:rFonts w:ascii="Consolas" w:hAnsi="Consolas"/>
      <w:sz w:val="22"/>
    </w:rPr>
  </w:style>
  <w:style w:type="character" w:customStyle="1" w:styleId="BodyTextChar">
    <w:name w:val="Body Text Char"/>
    <w:basedOn w:val="DefaultParagraphFont"/>
    <w:link w:val="BodyText"/>
    <w:rsid w:val="007C29F8"/>
    <w:rPr>
      <w:rFonts w:ascii="Times New Roman" w:hAnsi="Times New Roman" w:cs="Times New Roman"/>
    </w:rPr>
  </w:style>
  <w:style w:type="character" w:customStyle="1" w:styleId="DecValTok">
    <w:name w:val="DecValTok"/>
    <w:basedOn w:val="FloatTok"/>
    <w:rsid w:val="006C3D5B"/>
    <w:rPr>
      <w:sz w:val="20"/>
      <w:shd w:val="clear" w:color="auto" w:fill="F8F8F8"/>
    </w:rPr>
  </w:style>
  <w:style w:type="character" w:customStyle="1" w:styleId="CommentTok">
    <w:name w:val="CommentTok"/>
    <w:basedOn w:val="VerbatimChar"/>
    <w:rsid w:val="00EC30F6"/>
    <w:rPr>
      <w:rFonts w:ascii="Consolas" w:hAnsi="Consolas"/>
      <w:i/>
      <w:color w:val="0070C0"/>
      <w:sz w:val="20"/>
      <w:shd w:val="clear" w:color="auto" w:fill="F8F8F8"/>
    </w:rPr>
  </w:style>
  <w:style w:type="character" w:customStyle="1" w:styleId="FunctionTok">
    <w:name w:val="FunctionTok"/>
    <w:basedOn w:val="DecValTok"/>
    <w:rsid w:val="00EC30F6"/>
    <w:rPr>
      <w:sz w:val="20"/>
      <w:shd w:val="clear" w:color="auto" w:fill="F8F8F8"/>
    </w:rPr>
  </w:style>
  <w:style w:type="character" w:customStyle="1" w:styleId="NormalTok">
    <w:name w:val="NormalTok"/>
    <w:basedOn w:val="VerbatimChar"/>
    <w:rsid w:val="00EC30F6"/>
    <w:rPr>
      <w:rFonts w:ascii="Consolas" w:hAnsi="Consolas"/>
      <w:sz w:val="20"/>
      <w:shd w:val="clear" w:color="auto" w:fill="F8F8F8"/>
    </w:rPr>
  </w:style>
  <w:style w:type="character" w:customStyle="1" w:styleId="StringTok">
    <w:name w:val="StringTok"/>
    <w:basedOn w:val="DefaultParagraphFont"/>
    <w:rsid w:val="006C3D5B"/>
    <w:rPr>
      <w:sz w:val="20"/>
      <w:shd w:val="clear" w:color="auto" w:fill="F8F8F8"/>
    </w:rPr>
  </w:style>
  <w:style w:type="character" w:customStyle="1" w:styleId="OtherTok">
    <w:name w:val="OtherTok"/>
    <w:basedOn w:val="StringTok"/>
    <w:rsid w:val="006C3D5B"/>
    <w:rPr>
      <w:sz w:val="20"/>
      <w:shd w:val="clear" w:color="auto" w:fill="F8F8F8"/>
    </w:rPr>
  </w:style>
  <w:style w:type="character" w:customStyle="1" w:styleId="AttributeTok">
    <w:name w:val="AttributeTok"/>
    <w:basedOn w:val="VerbatimChar"/>
    <w:rsid w:val="00EC30F6"/>
    <w:rPr>
      <w:rFonts w:ascii="Consolas" w:hAnsi="Consolas"/>
      <w:color w:val="auto"/>
      <w:sz w:val="20"/>
      <w:shd w:val="clear" w:color="auto" w:fill="F8F8F8"/>
    </w:rPr>
  </w:style>
  <w:style w:type="character" w:customStyle="1" w:styleId="FloatTok">
    <w:name w:val="FloatTok"/>
    <w:basedOn w:val="StringTok"/>
    <w:rsid w:val="006C3D5B"/>
    <w:rPr>
      <w:sz w:val="20"/>
      <w:shd w:val="clear" w:color="auto" w:fill="F8F8F8"/>
    </w:rPr>
  </w:style>
  <w:style w:type="paragraph" w:customStyle="1" w:styleId="noIndentParagraph">
    <w:name w:val="noIndentParagraph"/>
    <w:basedOn w:val="BodyText"/>
    <w:qFormat/>
    <w:rsid w:val="00FE008B"/>
    <w:pPr>
      <w:ind w:firstLine="0"/>
    </w:pPr>
  </w:style>
  <w:style w:type="character" w:styleId="LineNumber">
    <w:name w:val="line number"/>
    <w:basedOn w:val="DefaultParagraphFont"/>
    <w:unhideWhenUsed/>
    <w:rsid w:val="005F24D9"/>
    <w:rPr>
      <w:rFonts w:ascii="Times New Roman" w:hAnsi="Times New Roman"/>
      <w:b w:val="0"/>
      <w:i w:val="0"/>
    </w:rPr>
  </w:style>
  <w:style w:type="paragraph" w:styleId="Header">
    <w:name w:val="header"/>
    <w:basedOn w:val="Normal"/>
    <w:link w:val="HeaderChar"/>
    <w:unhideWhenUsed/>
    <w:rsid w:val="00FD3268"/>
    <w:pPr>
      <w:tabs>
        <w:tab w:val="center" w:pos="4680"/>
        <w:tab w:val="right" w:pos="9360"/>
      </w:tabs>
      <w:spacing w:after="0"/>
    </w:pPr>
  </w:style>
  <w:style w:type="character" w:customStyle="1" w:styleId="HeaderChar">
    <w:name w:val="Header Char"/>
    <w:basedOn w:val="DefaultParagraphFont"/>
    <w:link w:val="Header"/>
    <w:rsid w:val="00FD3268"/>
  </w:style>
  <w:style w:type="paragraph" w:styleId="Footer">
    <w:name w:val="footer"/>
    <w:basedOn w:val="Normal"/>
    <w:link w:val="FooterChar"/>
    <w:unhideWhenUsed/>
    <w:rsid w:val="00FD3268"/>
    <w:pPr>
      <w:tabs>
        <w:tab w:val="center" w:pos="4680"/>
        <w:tab w:val="right" w:pos="9360"/>
      </w:tabs>
      <w:spacing w:after="0"/>
    </w:pPr>
  </w:style>
  <w:style w:type="character" w:customStyle="1" w:styleId="FooterChar">
    <w:name w:val="Footer Char"/>
    <w:basedOn w:val="DefaultParagraphFont"/>
    <w:link w:val="Footer"/>
    <w:rsid w:val="00FD3268"/>
  </w:style>
  <w:style w:type="character" w:styleId="PageNumber">
    <w:name w:val="page number"/>
    <w:basedOn w:val="DefaultParagraphFont"/>
    <w:semiHidden/>
    <w:unhideWhenUsed/>
    <w:rsid w:val="00FD3268"/>
  </w:style>
  <w:style w:type="paragraph" w:customStyle="1" w:styleId="affiliation">
    <w:name w:val="affiliation"/>
    <w:basedOn w:val="BodyText"/>
    <w:qFormat/>
    <w:rsid w:val="002953CE"/>
    <w:pPr>
      <w:ind w:firstLine="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paragraph" w:styleId="Revision">
    <w:name w:val="Revision"/>
    <w:hidden/>
    <w:semiHidden/>
    <w:rsid w:val="0002420D"/>
    <w:pPr>
      <w:spacing w:after="0"/>
    </w:pPr>
  </w:style>
  <w:style w:type="character" w:styleId="CommentReference">
    <w:name w:val="annotation reference"/>
    <w:basedOn w:val="DefaultParagraphFont"/>
    <w:uiPriority w:val="99"/>
    <w:semiHidden/>
    <w:unhideWhenUsed/>
    <w:rsid w:val="00761F5D"/>
    <w:rPr>
      <w:sz w:val="16"/>
      <w:szCs w:val="16"/>
    </w:rPr>
  </w:style>
  <w:style w:type="paragraph" w:styleId="CommentText">
    <w:name w:val="annotation text"/>
    <w:basedOn w:val="Normal"/>
    <w:link w:val="CommentTextChar"/>
    <w:semiHidden/>
    <w:unhideWhenUsed/>
    <w:rsid w:val="00761F5D"/>
    <w:rPr>
      <w:sz w:val="20"/>
      <w:szCs w:val="20"/>
    </w:rPr>
  </w:style>
  <w:style w:type="character" w:customStyle="1" w:styleId="CommentTextChar">
    <w:name w:val="Comment Text Char"/>
    <w:basedOn w:val="DefaultParagraphFont"/>
    <w:link w:val="CommentText"/>
    <w:semiHidden/>
    <w:rsid w:val="00761F5D"/>
    <w:rPr>
      <w:sz w:val="20"/>
      <w:szCs w:val="20"/>
    </w:rPr>
  </w:style>
  <w:style w:type="paragraph" w:styleId="CommentSubject">
    <w:name w:val="annotation subject"/>
    <w:basedOn w:val="CommentText"/>
    <w:next w:val="CommentText"/>
    <w:link w:val="CommentSubjectChar"/>
    <w:semiHidden/>
    <w:unhideWhenUsed/>
    <w:rsid w:val="00761F5D"/>
    <w:rPr>
      <w:b/>
      <w:bCs/>
    </w:rPr>
  </w:style>
  <w:style w:type="character" w:customStyle="1" w:styleId="CommentSubjectChar">
    <w:name w:val="Comment Subject Char"/>
    <w:basedOn w:val="CommentTextChar"/>
    <w:link w:val="CommentSubject"/>
    <w:semiHidden/>
    <w:rsid w:val="00761F5D"/>
    <w:rPr>
      <w:b/>
      <w:bCs/>
      <w:sz w:val="20"/>
      <w:szCs w:val="20"/>
    </w:rPr>
  </w:style>
  <w:style w:type="character" w:styleId="UnresolvedMention">
    <w:name w:val="Unresolved Mention"/>
    <w:basedOn w:val="DefaultParagraphFont"/>
    <w:uiPriority w:val="99"/>
    <w:semiHidden/>
    <w:unhideWhenUsed/>
    <w:rsid w:val="00F11732"/>
    <w:rPr>
      <w:color w:val="605E5C"/>
      <w:shd w:val="clear" w:color="auto" w:fill="E1DFDD"/>
    </w:rPr>
  </w:style>
  <w:style w:type="table" w:styleId="TableGrid">
    <w:name w:val="Table Grid"/>
    <w:basedOn w:val="TableNormal"/>
    <w:rsid w:val="00BC7D68"/>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semiHidden/>
    <w:unhideWhenUsed/>
    <w:rsid w:val="00FC47E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184734">
      <w:bodyDiv w:val="1"/>
      <w:marLeft w:val="0"/>
      <w:marRight w:val="0"/>
      <w:marTop w:val="0"/>
      <w:marBottom w:val="0"/>
      <w:divBdr>
        <w:top w:val="none" w:sz="0" w:space="0" w:color="auto"/>
        <w:left w:val="none" w:sz="0" w:space="0" w:color="auto"/>
        <w:bottom w:val="none" w:sz="0" w:space="0" w:color="auto"/>
        <w:right w:val="none" w:sz="0" w:space="0" w:color="auto"/>
      </w:divBdr>
    </w:div>
    <w:div w:id="219050974">
      <w:bodyDiv w:val="1"/>
      <w:marLeft w:val="0"/>
      <w:marRight w:val="0"/>
      <w:marTop w:val="0"/>
      <w:marBottom w:val="0"/>
      <w:divBdr>
        <w:top w:val="none" w:sz="0" w:space="0" w:color="auto"/>
        <w:left w:val="none" w:sz="0" w:space="0" w:color="auto"/>
        <w:bottom w:val="none" w:sz="0" w:space="0" w:color="auto"/>
        <w:right w:val="none" w:sz="0" w:space="0" w:color="auto"/>
      </w:divBdr>
    </w:div>
    <w:div w:id="1438716994">
      <w:bodyDiv w:val="1"/>
      <w:marLeft w:val="0"/>
      <w:marRight w:val="0"/>
      <w:marTop w:val="0"/>
      <w:marBottom w:val="0"/>
      <w:divBdr>
        <w:top w:val="none" w:sz="0" w:space="0" w:color="auto"/>
        <w:left w:val="none" w:sz="0" w:space="0" w:color="auto"/>
        <w:bottom w:val="none" w:sz="0" w:space="0" w:color="auto"/>
        <w:right w:val="none" w:sz="0" w:space="0" w:color="auto"/>
      </w:divBdr>
      <w:divsChild>
        <w:div w:id="615218731">
          <w:marLeft w:val="0"/>
          <w:marRight w:val="0"/>
          <w:marTop w:val="0"/>
          <w:marBottom w:val="0"/>
          <w:divBdr>
            <w:top w:val="none" w:sz="0" w:space="0" w:color="auto"/>
            <w:left w:val="none" w:sz="0" w:space="0" w:color="auto"/>
            <w:bottom w:val="none" w:sz="0" w:space="0" w:color="auto"/>
            <w:right w:val="none" w:sz="0" w:space="0" w:color="auto"/>
          </w:divBdr>
          <w:divsChild>
            <w:div w:id="856313165">
              <w:marLeft w:val="0"/>
              <w:marRight w:val="0"/>
              <w:marTop w:val="0"/>
              <w:marBottom w:val="0"/>
              <w:divBdr>
                <w:top w:val="none" w:sz="0" w:space="0" w:color="auto"/>
                <w:left w:val="none" w:sz="0" w:space="0" w:color="auto"/>
                <w:bottom w:val="none" w:sz="0" w:space="0" w:color="auto"/>
                <w:right w:val="none" w:sz="0" w:space="0" w:color="auto"/>
              </w:divBdr>
              <w:divsChild>
                <w:div w:id="8777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8352/lq.10149" TargetMode="External"/><Relationship Id="rId18" Type="http://schemas.openxmlformats.org/officeDocument/2006/relationships/hyperlink" Target="https://doi.org/10.1044/2020_JSLHR-19-00299" TargetMode="External"/><Relationship Id="rId26" Type="http://schemas.openxmlformats.org/officeDocument/2006/relationships/hyperlink" Target="https://doi.org/10.1177/2515245920918872" TargetMode="External"/><Relationship Id="rId39" Type="http://schemas.openxmlformats.org/officeDocument/2006/relationships/hyperlink" Target="https://doi.org/10.1136/bmjhci-2023-100771" TargetMode="External"/><Relationship Id="rId21" Type="http://schemas.openxmlformats.org/officeDocument/2006/relationships/hyperlink" Target="https://www.sciencedirect.com/science/article/pii/S0028393223001653" TargetMode="External"/><Relationship Id="rId34" Type="http://schemas.openxmlformats.org/officeDocument/2006/relationships/hyperlink" Target="https://doi.org/10.1038/s41467-019-10933-3" TargetMode="External"/><Relationship Id="rId42" Type="http://schemas.openxmlformats.org/officeDocument/2006/relationships/hyperlink" Target="https://doi.org/10.1073/pnas.2402802121" TargetMode="External"/><Relationship Id="rId47" Type="http://schemas.openxmlformats.org/officeDocument/2006/relationships/fontTable" Target="fontTable.xml"/><Relationship Id="rId7" Type="http://schemas.openxmlformats.org/officeDocument/2006/relationships/hyperlink" Target="https://doi.org/10.31234/osf.io/veh7t" TargetMode="External"/><Relationship Id="rId2" Type="http://schemas.openxmlformats.org/officeDocument/2006/relationships/styles" Target="styles.xml"/><Relationship Id="rId16" Type="http://schemas.openxmlformats.org/officeDocument/2006/relationships/hyperlink" Target="https://doi.org/10.1044/2022_JSLHR-22-00062" TargetMode="External"/><Relationship Id="rId29" Type="http://schemas.openxmlformats.org/officeDocument/2006/relationships/hyperlink" Target="https://doi.org/10.31219/osf.io/9kxa7"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080/02699052.2023.2181401" TargetMode="External"/><Relationship Id="rId24" Type="http://schemas.openxmlformats.org/officeDocument/2006/relationships/hyperlink" Target="https://doi.org/10.7717/peerj.2530" TargetMode="External"/><Relationship Id="rId32" Type="http://schemas.openxmlformats.org/officeDocument/2006/relationships/hyperlink" Target="https://doi.org/10.7554/eLife.53275" TargetMode="External"/><Relationship Id="rId37" Type="http://schemas.openxmlformats.org/officeDocument/2006/relationships/hyperlink" Target="https://doi.org/10.1044/2022_JSLHR-22-00287" TargetMode="External"/><Relationship Id="rId40" Type="http://schemas.openxmlformats.org/officeDocument/2006/relationships/hyperlink" Target="https://doi.org/10.21105/joss.01686" TargetMode="External"/><Relationship Id="rId45"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doi.org/10.1111/test.12242" TargetMode="External"/><Relationship Id="rId23" Type="http://schemas.openxmlformats.org/officeDocument/2006/relationships/hyperlink" Target="https://books.google.com/books?hl=en&amp;lr=&amp;id=z54LEQAAQBAJ&amp;oi=fnd&amp;pg=PT12&amp;dq=Data+Management+in+Large-Scale+Education+Research&amp;ots=6h09wWzI1A&amp;sig=-Eq8b942JpPzrApSvO2M2y8MhCo" TargetMode="External"/><Relationship Id="rId28" Type="http://schemas.openxmlformats.org/officeDocument/2006/relationships/hyperlink" Target="https://doi.org/10.3390/psych3040053" TargetMode="External"/><Relationship Id="rId36" Type="http://schemas.openxmlformats.org/officeDocument/2006/relationships/hyperlink" Target="https://doi.org/10.1038/s41597-021-00981-0" TargetMode="External"/><Relationship Id="rId10" Type="http://schemas.openxmlformats.org/officeDocument/2006/relationships/hyperlink" Target="https://doi.org/10.1044/2023_JSLHR-22-00318" TargetMode="External"/><Relationship Id="rId19" Type="http://schemas.openxmlformats.org/officeDocument/2006/relationships/hyperlink" Target="https://doi.org/10.1198/106186006X133933" TargetMode="External"/><Relationship Id="rId31" Type="http://schemas.openxmlformats.org/officeDocument/2006/relationships/hyperlink" Target="https://doi.org/10.7717/peerj.175" TargetMode="External"/><Relationship Id="rId44"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s://doi.org/10.1080/10489223.2023.2262457" TargetMode="External"/><Relationship Id="rId14" Type="http://schemas.openxmlformats.org/officeDocument/2006/relationships/hyperlink" Target="https://doi.org/10.1214/24-STS927" TargetMode="External"/><Relationship Id="rId22" Type="http://schemas.openxmlformats.org/officeDocument/2006/relationships/hyperlink" Target="https://doi.org/10.1044/2022_AJSLP-22-00003" TargetMode="External"/><Relationship Id="rId27" Type="http://schemas.openxmlformats.org/officeDocument/2006/relationships/hyperlink" Target="https://doi.org/10.1136/bmjopen-2017-018647" TargetMode="External"/><Relationship Id="rId30" Type="http://schemas.openxmlformats.org/officeDocument/2006/relationships/hyperlink" Target="https://doi.org/10.1371/journal.pone.0000308" TargetMode="External"/><Relationship Id="rId35" Type="http://schemas.openxmlformats.org/officeDocument/2006/relationships/hyperlink" Target="https://doi.org/10.1080/00981389.2015.1114064" TargetMode="External"/><Relationship Id="rId43" Type="http://schemas.openxmlformats.org/officeDocument/2006/relationships/header" Target="header1.xml"/><Relationship Id="rId48" Type="http://schemas.openxmlformats.org/officeDocument/2006/relationships/theme" Target="theme/theme1.xml"/><Relationship Id="rId8" Type="http://schemas.openxmlformats.org/officeDocument/2006/relationships/hyperlink" Target="https://doi.org/10.1007/s00455-022-10428-2" TargetMode="External"/><Relationship Id="rId3" Type="http://schemas.openxmlformats.org/officeDocument/2006/relationships/settings" Target="settings.xml"/><Relationship Id="rId12" Type="http://schemas.openxmlformats.org/officeDocument/2006/relationships/hyperlink" Target="https://doi.org/10.1044/2023_JSLHR-23-00132" TargetMode="External"/><Relationship Id="rId17" Type="http://schemas.openxmlformats.org/officeDocument/2006/relationships/hyperlink" Target="https://doi.org/10.1016/j.jfludis.2020.105827" TargetMode="External"/><Relationship Id="rId25" Type="http://schemas.openxmlformats.org/officeDocument/2006/relationships/hyperlink" Target="https://doi.org/10.18637/jss.v074.i11" TargetMode="External"/><Relationship Id="rId33" Type="http://schemas.openxmlformats.org/officeDocument/2006/relationships/hyperlink" Target="https://www.R-project.org/" TargetMode="External"/><Relationship Id="rId38" Type="http://schemas.openxmlformats.org/officeDocument/2006/relationships/hyperlink" Target="https://doi.org/10.1177/10892680211033912" TargetMode="External"/><Relationship Id="rId46" Type="http://schemas.openxmlformats.org/officeDocument/2006/relationships/footer" Target="footer2.xml"/><Relationship Id="rId20" Type="http://schemas.openxmlformats.org/officeDocument/2006/relationships/hyperlink" Target="https://doi.org/10.2139/ssrn.2408030" TargetMode="External"/><Relationship Id="rId41" Type="http://schemas.openxmlformats.org/officeDocument/2006/relationships/hyperlink" Target="https://doi.org/10.1038/sdata.2016.1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BD802E2-BE95-914C-AF4A-87679C32193F}">
  <we:reference id="f518cb36-c901-4d52-a9e7-4331342e485d" version="1.2.0.0" store="EXCatalog" storeType="EXCatalog"/>
  <we:alternateReferences>
    <we:reference id="WA200001011" version="1.2.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0</TotalTime>
  <Pages>30</Pages>
  <Words>10641</Words>
  <Characters>60660</Characters>
  <Application>Microsoft Office Word</Application>
  <DocSecurity>0</DocSecurity>
  <Lines>505</Lines>
  <Paragraphs>142</Paragraphs>
  <ScaleCrop>false</ScaleCrop>
  <HeadingPairs>
    <vt:vector size="2" baseType="variant">
      <vt:variant>
        <vt:lpstr>Title</vt:lpstr>
      </vt:variant>
      <vt:variant>
        <vt:i4>1</vt:i4>
      </vt:variant>
    </vt:vector>
  </HeadingPairs>
  <TitlesOfParts>
    <vt:vector size="1" baseType="lpstr">
      <vt:lpstr>Synthetic Data in Communication Sciences and Disorders: Promoting an Open, Reproducible, and Cumulative Science [preprint]</vt:lpstr>
    </vt:vector>
  </TitlesOfParts>
  <Company/>
  <LinksUpToDate>false</LinksUpToDate>
  <CharactersWithSpaces>71159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Synthetic Data in Communication Sciences and Disorders: Promoting an Open, Reproducible, and Cumulative Science [preprint]</dc:title>
  <dc:creator/>
  <cp:keywords/>
  <cp:lastModifiedBy/>
  <cp:revision>1</cp:revision>
  <dcterms:created xsi:type="dcterms:W3CDTF">2025-05-23T13:02:00Z</dcterms:created>
  <dcterms:modified xsi:type="dcterms:W3CDTF">2025-05-23T13:22:00Z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Department of Biobehavioral Sciences, Teachers College Columbia UniversityDepartment of Communication Sciences and Disorders, University of HoustonSchool of Health and Rehabilitation Sciences, University of Queensland, Brisbane, AustraliaDepartment of Speech Pathology, Princess Alexandra Hospital, Brisbane, Australia</vt:lpwstr>
  </property>
  <property fmtid="{D5CDD505-2E9C-101B-9397-08002B2CF9AE}" pid="3" name="authors">
    <vt:lpwstr/>
  </property>
  <property fmtid="{D5CDD505-2E9C-101B-9397-08002B2CF9AE}" pid="4" name="biblio-config">
    <vt:lpwstr>True</vt:lpwstr>
  </property>
  <property fmtid="{D5CDD505-2E9C-101B-9397-08002B2CF9AE}" pid="5" name="bibliography">
    <vt:lpwstr>synthetic.bib</vt:lpwstr>
  </property>
  <property fmtid="{D5CDD505-2E9C-101B-9397-08002B2CF9AE}" pid="6" name="by-author">
    <vt:lpwstr/>
  </property>
  <property fmtid="{D5CDD505-2E9C-101B-9397-08002B2CF9AE}" pid="7" name="csl">
    <vt:lpwstr>apa.csl</vt:lpwstr>
  </property>
  <property fmtid="{D5CDD505-2E9C-101B-9397-08002B2CF9AE}" pid="8" name="execute">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pandoc_args">
    <vt:lpwstr/>
  </property>
  <property fmtid="{D5CDD505-2E9C-101B-9397-08002B2CF9AE}" pid="14" name="toc-title">
    <vt:lpwstr>Table of contents</vt:lpwstr>
  </property>
  <property fmtid="{D5CDD505-2E9C-101B-9397-08002B2CF9AE}" pid="15" name="MSIP_Label_0f488380-630a-4f55-a077-a19445e3f360_Enabled">
    <vt:lpwstr>true</vt:lpwstr>
  </property>
  <property fmtid="{D5CDD505-2E9C-101B-9397-08002B2CF9AE}" pid="16" name="MSIP_Label_0f488380-630a-4f55-a077-a19445e3f360_SetDate">
    <vt:lpwstr>2025-05-04T02:55:26Z</vt:lpwstr>
  </property>
  <property fmtid="{D5CDD505-2E9C-101B-9397-08002B2CF9AE}" pid="17" name="MSIP_Label_0f488380-630a-4f55-a077-a19445e3f360_Method">
    <vt:lpwstr>Standard</vt:lpwstr>
  </property>
  <property fmtid="{D5CDD505-2E9C-101B-9397-08002B2CF9AE}" pid="18" name="MSIP_Label_0f488380-630a-4f55-a077-a19445e3f360_Name">
    <vt:lpwstr>OFFICIAL - INTERNAL</vt:lpwstr>
  </property>
  <property fmtid="{D5CDD505-2E9C-101B-9397-08002B2CF9AE}" pid="19" name="MSIP_Label_0f488380-630a-4f55-a077-a19445e3f360_SiteId">
    <vt:lpwstr>b6e377cf-9db3-46cb-91a2-fad9605bb15c</vt:lpwstr>
  </property>
  <property fmtid="{D5CDD505-2E9C-101B-9397-08002B2CF9AE}" pid="20" name="MSIP_Label_0f488380-630a-4f55-a077-a19445e3f360_ActionId">
    <vt:lpwstr>b74b43af-c7b2-4473-9e20-6e4790d930c4</vt:lpwstr>
  </property>
  <property fmtid="{D5CDD505-2E9C-101B-9397-08002B2CF9AE}" pid="21" name="MSIP_Label_0f488380-630a-4f55-a077-a19445e3f360_ContentBits">
    <vt:lpwstr>0</vt:lpwstr>
  </property>
  <property fmtid="{D5CDD505-2E9C-101B-9397-08002B2CF9AE}" pid="22" name="MSIP_Label_0f488380-630a-4f55-a077-a19445e3f360_Tag">
    <vt:lpwstr>50, 3, 0, 1</vt:lpwstr>
  </property>
  <property fmtid="{D5CDD505-2E9C-101B-9397-08002B2CF9AE}" pid="23" name="grammarly_documentId">
    <vt:lpwstr>documentId_1968</vt:lpwstr>
  </property>
  <property fmtid="{D5CDD505-2E9C-101B-9397-08002B2CF9AE}" pid="24" name="grammarly_documentContext">
    <vt:lpwstr>{"goals":[],"domain":"general","emotions":[],"dialect":"american"}</vt:lpwstr>
  </property>
</Properties>
</file>